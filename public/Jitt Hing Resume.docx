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68A8" w14:textId="78E79B9A" w:rsidR="00D36F36" w:rsidRPr="00845D8C" w:rsidRDefault="00845D8C">
      <w:pPr>
        <w:spacing w:after="0" w:line="259" w:lineRule="auto"/>
        <w:ind w:left="9" w:firstLine="0"/>
        <w:jc w:val="center"/>
        <w:rPr>
          <w:b/>
        </w:rPr>
      </w:pPr>
      <w:r w:rsidRPr="00845D8C">
        <w:rPr>
          <w:b/>
          <w:color w:val="000000" w:themeColor="text1"/>
          <w:sz w:val="40"/>
        </w:rPr>
        <w:fldChar w:fldCharType="begin"/>
      </w:r>
      <w:r w:rsidRPr="00845D8C">
        <w:rPr>
          <w:b/>
          <w:color w:val="000000" w:themeColor="text1"/>
          <w:sz w:val="40"/>
        </w:rPr>
        <w:instrText>HYPERLINK "https://jitthing.github.io/portfolio"</w:instrText>
      </w:r>
      <w:r w:rsidRPr="00845D8C">
        <w:rPr>
          <w:b/>
          <w:color w:val="000000" w:themeColor="text1"/>
          <w:sz w:val="40"/>
        </w:rPr>
      </w:r>
      <w:r w:rsidRPr="00845D8C">
        <w:rPr>
          <w:b/>
          <w:color w:val="000000" w:themeColor="text1"/>
          <w:sz w:val="40"/>
        </w:rPr>
        <w:fldChar w:fldCharType="separate"/>
      </w:r>
      <w:r w:rsidR="001137DF" w:rsidRPr="00845D8C">
        <w:rPr>
          <w:rStyle w:val="Hyperlink"/>
          <w:b/>
          <w:color w:val="000000" w:themeColor="text1"/>
          <w:sz w:val="40"/>
          <w:u w:val="none"/>
        </w:rPr>
        <w:t>LIM JITT HI</w:t>
      </w:r>
      <w:r w:rsidR="001137DF" w:rsidRPr="00845D8C">
        <w:rPr>
          <w:rStyle w:val="Hyperlink"/>
          <w:b/>
          <w:color w:val="000000" w:themeColor="text1"/>
          <w:sz w:val="40"/>
          <w:u w:val="none"/>
        </w:rPr>
        <w:t>N</w:t>
      </w:r>
      <w:r w:rsidR="001137DF" w:rsidRPr="00845D8C">
        <w:rPr>
          <w:rStyle w:val="Hyperlink"/>
          <w:b/>
          <w:color w:val="000000" w:themeColor="text1"/>
          <w:sz w:val="40"/>
          <w:u w:val="none"/>
        </w:rPr>
        <w:t>G</w:t>
      </w:r>
      <w:r w:rsidRPr="00845D8C">
        <w:rPr>
          <w:b/>
          <w:color w:val="000000" w:themeColor="text1"/>
          <w:sz w:val="40"/>
        </w:rPr>
        <w:fldChar w:fldCharType="end"/>
      </w:r>
      <w:r w:rsidR="001137DF" w:rsidRPr="00845D8C">
        <w:rPr>
          <w:b/>
          <w:sz w:val="40"/>
        </w:rPr>
        <w:t xml:space="preserve"> </w:t>
      </w:r>
      <w:r w:rsidR="001137DF" w:rsidRPr="00845D8C">
        <w:rPr>
          <w:b/>
        </w:rPr>
        <w:t xml:space="preserve"> </w:t>
      </w:r>
    </w:p>
    <w:p w14:paraId="1FE7C7FB" w14:textId="6618AE65" w:rsidR="00D36F36" w:rsidRPr="00A46F98" w:rsidRDefault="00A87ACF">
      <w:pPr>
        <w:spacing w:after="2" w:line="259" w:lineRule="auto"/>
        <w:ind w:left="162" w:firstLine="0"/>
        <w:jc w:val="center"/>
        <w:rPr>
          <w:lang w:val="en-SG"/>
        </w:rPr>
      </w:pPr>
      <w:r>
        <w:t>(65) 8</w:t>
      </w:r>
      <w:r w:rsidR="001137DF">
        <w:t>720 5090</w:t>
      </w:r>
      <w:r w:rsidR="005052A4">
        <w:t xml:space="preserve"> </w:t>
      </w:r>
      <w:r>
        <w:t xml:space="preserve">| </w:t>
      </w:r>
      <w:hyperlink r:id="rId8" w:history="1">
        <w:r w:rsidR="00A46F98" w:rsidRPr="00367E5E">
          <w:rPr>
            <w:rStyle w:val="Hyperlink"/>
          </w:rPr>
          <w:t>jhlim.2023@scis.smu.edu.sg</w:t>
        </w:r>
      </w:hyperlink>
      <w:r w:rsidR="00A46F98">
        <w:t xml:space="preserve"> | </w:t>
      </w:r>
      <w:ins w:id="0" w:author="WONG Soo Mei" w:date="2024-09-16T22:10:00Z">
        <w:r w:rsidR="0010011D">
          <w:fldChar w:fldCharType="begin"/>
        </w:r>
        <w:r w:rsidR="0010011D">
          <w:instrText>HYPERLINK "http://</w:instrText>
        </w:r>
      </w:ins>
      <w:r w:rsidR="0010011D" w:rsidRPr="00A46F98">
        <w:instrText>www.linkedin.com/in/jitt-hing-lim/</w:instrText>
      </w:r>
      <w:ins w:id="1" w:author="WONG Soo Mei" w:date="2024-09-16T22:10:00Z">
        <w:r w:rsidR="0010011D">
          <w:instrText>"</w:instrText>
        </w:r>
      </w:ins>
      <w:ins w:id="2" w:author="WONG Soo Mei" w:date="2024-09-16T22:10:00Z">
        <w:r w:rsidR="0010011D">
          <w:fldChar w:fldCharType="separate"/>
        </w:r>
      </w:ins>
      <w:r w:rsidR="0010011D" w:rsidRPr="004156A8">
        <w:rPr>
          <w:rStyle w:val="Hyperlink"/>
        </w:rPr>
        <w:t>www.linkedin.com/in/jitt-hin</w:t>
      </w:r>
      <w:r w:rsidR="0010011D" w:rsidRPr="004156A8">
        <w:rPr>
          <w:rStyle w:val="Hyperlink"/>
        </w:rPr>
        <w:t>g</w:t>
      </w:r>
      <w:r w:rsidR="0010011D" w:rsidRPr="004156A8">
        <w:rPr>
          <w:rStyle w:val="Hyperlink"/>
        </w:rPr>
        <w:t>-lim</w:t>
      </w:r>
      <w:ins w:id="3" w:author="WONG Soo Mei" w:date="2024-09-16T22:10:00Z">
        <w:r w:rsidR="0010011D">
          <w:fldChar w:fldCharType="end"/>
        </w:r>
      </w:ins>
      <w:r w:rsidR="001871BB">
        <w:t xml:space="preserve"> |</w:t>
      </w:r>
      <w:ins w:id="4" w:author="WONG Soo Mei" w:date="2024-09-16T22:10:00Z">
        <w:r w:rsidR="0010011D">
          <w:t xml:space="preserve"> </w:t>
        </w:r>
      </w:ins>
      <w:hyperlink r:id="rId9" w:history="1">
        <w:r w:rsidR="001871BB" w:rsidRPr="001871BB">
          <w:rPr>
            <w:rStyle w:val="Hyperlink"/>
          </w:rPr>
          <w:t>https://github.com/jitthing</w:t>
        </w:r>
      </w:hyperlink>
    </w:p>
    <w:p w14:paraId="19EF9E96" w14:textId="77777777" w:rsidR="00D36F36" w:rsidRDefault="00A87ACF">
      <w:pPr>
        <w:spacing w:after="2" w:line="259" w:lineRule="auto"/>
        <w:ind w:left="220" w:firstLine="0"/>
        <w:jc w:val="center"/>
      </w:pPr>
      <w:r>
        <w:t xml:space="preserve"> </w:t>
      </w:r>
    </w:p>
    <w:p w14:paraId="2B335D4D" w14:textId="77777777" w:rsidR="00EC5D90" w:rsidRPr="004651A1" w:rsidRDefault="00EC5D90" w:rsidP="00EC5D90">
      <w:pPr>
        <w:ind w:left="0" w:firstLine="0"/>
        <w:rPr>
          <w:b/>
          <w:bCs/>
        </w:rPr>
      </w:pPr>
      <w:r w:rsidRPr="004651A1">
        <w:rPr>
          <w:b/>
          <w:bCs/>
        </w:rPr>
        <w:t>Relevant</w:t>
      </w:r>
      <w:r>
        <w:rPr>
          <w:b/>
          <w:bCs/>
        </w:rPr>
        <w:t xml:space="preserve"> Technical</w:t>
      </w:r>
      <w:r w:rsidRPr="004651A1">
        <w:rPr>
          <w:b/>
          <w:bCs/>
        </w:rPr>
        <w:t xml:space="preserve"> Skills:</w:t>
      </w:r>
    </w:p>
    <w:p w14:paraId="6C8F1AC0" w14:textId="77777777" w:rsidR="00EC5D90" w:rsidRDefault="00EC5D90" w:rsidP="00EC5D90">
      <w:pPr>
        <w:numPr>
          <w:ilvl w:val="0"/>
          <w:numId w:val="5"/>
        </w:numPr>
        <w:ind w:hanging="360"/>
      </w:pPr>
      <w:r>
        <w:rPr>
          <w:b/>
        </w:rPr>
        <w:t>Skills:</w:t>
      </w:r>
      <w:r>
        <w:t xml:space="preserve"> Proficient in Microsoft Office (Excel, Word and PowerPoint)</w:t>
      </w:r>
    </w:p>
    <w:p w14:paraId="49023867" w14:textId="4194D657" w:rsidR="00EC5D90" w:rsidRDefault="00EC5D90" w:rsidP="00EC5D90">
      <w:pPr>
        <w:numPr>
          <w:ilvl w:val="0"/>
          <w:numId w:val="5"/>
        </w:numPr>
        <w:ind w:hanging="360"/>
      </w:pPr>
      <w:r>
        <w:rPr>
          <w:b/>
        </w:rPr>
        <w:t>Programming Languages:</w:t>
      </w:r>
      <w:r>
        <w:t xml:space="preserve"> Proficient in Python, PHP, Vanilla </w:t>
      </w:r>
      <w:r w:rsidR="001871BB">
        <w:t>JavaScript</w:t>
      </w:r>
    </w:p>
    <w:p w14:paraId="753A9C9C" w14:textId="77777777" w:rsidR="00EC5D90" w:rsidRDefault="00EC5D90" w:rsidP="00EC5D90">
      <w:pPr>
        <w:numPr>
          <w:ilvl w:val="0"/>
          <w:numId w:val="5"/>
        </w:numPr>
        <w:ind w:hanging="360"/>
      </w:pPr>
      <w:r>
        <w:rPr>
          <w:b/>
        </w:rPr>
        <w:t>Web App Development:</w:t>
      </w:r>
      <w:r>
        <w:t xml:space="preserve"> Proficient in React, Vue, Node.js</w:t>
      </w:r>
    </w:p>
    <w:p w14:paraId="6496FAAA" w14:textId="77777777" w:rsidR="00EC5D90" w:rsidRDefault="00EC5D90" w:rsidP="00EC5D90">
      <w:pPr>
        <w:numPr>
          <w:ilvl w:val="0"/>
          <w:numId w:val="5"/>
        </w:numPr>
        <w:ind w:hanging="360"/>
      </w:pPr>
      <w:r>
        <w:rPr>
          <w:b/>
        </w:rPr>
        <w:t xml:space="preserve">Databases: </w:t>
      </w:r>
      <w:r>
        <w:rPr>
          <w:bCs/>
        </w:rPr>
        <w:t>Proficient in</w:t>
      </w:r>
      <w:r>
        <w:t xml:space="preserve"> MySQL, MongoDB, Firebase</w:t>
      </w:r>
    </w:p>
    <w:p w14:paraId="5F6E72B4" w14:textId="77777777" w:rsidR="00EC5D90" w:rsidRPr="00EC5D90" w:rsidRDefault="00EC5D90">
      <w:pPr>
        <w:pStyle w:val="Heading1"/>
        <w:rPr>
          <w:lang w:val="en-GB"/>
        </w:rPr>
      </w:pPr>
    </w:p>
    <w:p w14:paraId="3521F3EB" w14:textId="769579CC" w:rsidR="001137DF" w:rsidRDefault="00A87ACF">
      <w:pPr>
        <w:pStyle w:val="Heading1"/>
      </w:pPr>
      <w:r>
        <w:t xml:space="preserve">EDUCATION  </w:t>
      </w:r>
    </w:p>
    <w:p w14:paraId="3339C020" w14:textId="16951D7D" w:rsidR="001137DF" w:rsidRDefault="001137DF" w:rsidP="001137DF">
      <w:pPr>
        <w:spacing w:after="43" w:line="259" w:lineRule="auto"/>
        <w:ind w:left="-11" w:right="-2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5005440" wp14:editId="3763BB6C">
                <wp:extent cx="6894195" cy="8890"/>
                <wp:effectExtent l="0" t="0" r="0" b="0"/>
                <wp:docPr id="3263" name="Group 3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5" cy="8890"/>
                          <a:chOff x="0" y="0"/>
                          <a:chExt cx="6894195" cy="8890"/>
                        </a:xfrm>
                      </wpg:grpSpPr>
                      <wps:wsp>
                        <wps:cNvPr id="4038" name="Shape 4038"/>
                        <wps:cNvSpPr/>
                        <wps:spPr>
                          <a:xfrm>
                            <a:off x="0" y="0"/>
                            <a:ext cx="68941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5" h="9144">
                                <a:moveTo>
                                  <a:pt x="0" y="0"/>
                                </a:moveTo>
                                <a:lnTo>
                                  <a:pt x="6894195" y="0"/>
                                </a:lnTo>
                                <a:lnTo>
                                  <a:pt x="68941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58EE917A" id="Group 3263" o:spid="_x0000_s1026" style="width:542.85pt;height:.7pt;mso-position-horizontal-relative:char;mso-position-vertical-relative:line" coordsize="6894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">
                <v:shape id="Shape 4038" o:spid="_x0000_s1027" style="position:absolute;width:68941;height:91;visibility:visible;mso-wrap-style:square;v-text-anchor:top" coordsize="689419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" path="m,l6894195,r,9144l,9144,,e" fillcolor="black" stroked="f" strokeweight="0">
                  <v:stroke miterlimit="83231f" joinstyle="miter"/>
                  <v:path arrowok="t" textboxrect="0,0,6894195,9144"/>
                </v:shape>
                <w10:anchorlock/>
              </v:group>
            </w:pict>
          </mc:Fallback>
        </mc:AlternateContent>
      </w:r>
    </w:p>
    <w:p w14:paraId="1BED763C" w14:textId="7802B846" w:rsidR="005052A4" w:rsidRPr="005052A4" w:rsidRDefault="00A87ACF" w:rsidP="005052A4">
      <w:pPr>
        <w:pStyle w:val="Heading1"/>
        <w:rPr>
          <w:b w:val="0"/>
        </w:rPr>
      </w:pPr>
      <w:r>
        <w:t xml:space="preserve">SINGAPORE MANAGEMENT UNIVERSITY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</w:t>
      </w:r>
      <w:r w:rsidR="0010011D">
        <w:t>Aug 2023 - Present</w:t>
      </w:r>
      <w:r>
        <w:t xml:space="preserve"> </w:t>
      </w:r>
      <w:r w:rsidR="00650F94">
        <w:t xml:space="preserve"> </w:t>
      </w:r>
      <w:r>
        <w:t xml:space="preserve">Bachelor of </w:t>
      </w:r>
      <w:r w:rsidR="001137DF">
        <w:t>Science</w:t>
      </w:r>
      <w:r w:rsidR="0010011D">
        <w:t xml:space="preserve"> (Information Systems)</w:t>
      </w:r>
      <w:r w:rsidR="001137DF">
        <w:rPr>
          <w:b w:val="0"/>
        </w:rPr>
        <w:t>;</w:t>
      </w:r>
    </w:p>
    <w:p w14:paraId="732B55FD" w14:textId="14861B46" w:rsidR="005052A4" w:rsidRDefault="005052A4">
      <w:pPr>
        <w:numPr>
          <w:ilvl w:val="0"/>
          <w:numId w:val="1"/>
        </w:numPr>
        <w:ind w:hanging="360"/>
      </w:pPr>
      <w:r>
        <w:t>Cumulative GPA: 4.0/4.0</w:t>
      </w:r>
    </w:p>
    <w:p w14:paraId="4DD4037B" w14:textId="77777777" w:rsidR="008D5C7D" w:rsidRDefault="001137DF" w:rsidP="001137DF">
      <w:pPr>
        <w:numPr>
          <w:ilvl w:val="0"/>
          <w:numId w:val="1"/>
        </w:numPr>
        <w:ind w:hanging="360"/>
      </w:pPr>
      <w:r>
        <w:t>Awards:</w:t>
      </w:r>
    </w:p>
    <w:p w14:paraId="66C54FCF" w14:textId="784D9577" w:rsidR="008D5C7D" w:rsidRDefault="008D5C7D" w:rsidP="008D5C7D">
      <w:pPr>
        <w:numPr>
          <w:ilvl w:val="1"/>
          <w:numId w:val="1"/>
        </w:numPr>
        <w:ind w:hanging="360"/>
      </w:pPr>
      <w:r>
        <w:t>Dean’s List for AY 23/24</w:t>
      </w:r>
      <w:r w:rsidR="001137DF">
        <w:t xml:space="preserve"> </w:t>
      </w:r>
    </w:p>
    <w:p w14:paraId="022E7250" w14:textId="79164796" w:rsidR="001137DF" w:rsidRDefault="00033487" w:rsidP="008D5C7D">
      <w:pPr>
        <w:numPr>
          <w:ilvl w:val="1"/>
          <w:numId w:val="1"/>
        </w:numPr>
        <w:ind w:hanging="360"/>
      </w:pPr>
      <w:r w:rsidRPr="00033487">
        <w:rPr>
          <w:rStyle w:val="il"/>
          <w:color w:val="000000" w:themeColor="text1"/>
          <w:shd w:val="clear" w:color="auto" w:fill="FFFFFF"/>
        </w:rPr>
        <w:t>SMU</w:t>
      </w:r>
      <w:r w:rsidRPr="00033487">
        <w:rPr>
          <w:color w:val="000000" w:themeColor="text1"/>
          <w:shd w:val="clear" w:color="auto" w:fill="FFFFFF"/>
        </w:rPr>
        <w:t> School of Computing and Information Systems (SCIS) Achievements </w:t>
      </w:r>
      <w:r w:rsidRPr="00033487">
        <w:rPr>
          <w:rStyle w:val="il"/>
          <w:color w:val="000000" w:themeColor="text1"/>
          <w:shd w:val="clear" w:color="auto" w:fill="FFFFFF"/>
        </w:rPr>
        <w:t>Scholarship</w:t>
      </w:r>
    </w:p>
    <w:p w14:paraId="2DA8D1C6" w14:textId="77777777" w:rsidR="00D36F36" w:rsidRDefault="00A87ACF">
      <w:pPr>
        <w:spacing w:after="69" w:line="259" w:lineRule="auto"/>
        <w:ind w:left="735" w:firstLine="0"/>
      </w:pPr>
      <w:r>
        <w:rPr>
          <w:sz w:val="13"/>
        </w:rPr>
        <w:t xml:space="preserve"> </w:t>
      </w:r>
    </w:p>
    <w:p w14:paraId="40847145" w14:textId="2ED2D540" w:rsidR="00D36F36" w:rsidRDefault="00033487">
      <w:pPr>
        <w:pStyle w:val="Heading1"/>
        <w:tabs>
          <w:tab w:val="center" w:pos="4337"/>
          <w:tab w:val="center" w:pos="5057"/>
          <w:tab w:val="center" w:pos="5777"/>
          <w:tab w:val="center" w:pos="6498"/>
          <w:tab w:val="right" w:pos="10820"/>
        </w:tabs>
        <w:spacing w:after="40"/>
        <w:ind w:left="0" w:firstLine="0"/>
      </w:pPr>
      <w:r>
        <w:t xml:space="preserve">Nanyang Junior College                   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               Jan 2019 – Dec 2020    </w:t>
      </w:r>
    </w:p>
    <w:p w14:paraId="2308D4BD" w14:textId="3838D494" w:rsidR="00D36F36" w:rsidRDefault="00033487">
      <w:pPr>
        <w:numPr>
          <w:ilvl w:val="0"/>
          <w:numId w:val="2"/>
        </w:numPr>
        <w:ind w:hanging="360"/>
      </w:pPr>
      <w:r>
        <w:t>4 Distinctions: H2 Chemistry, H2 Physics, H2 Mathematics, H1 Economics</w:t>
      </w:r>
    </w:p>
    <w:p w14:paraId="0E2C8E66" w14:textId="17DC3978" w:rsidR="004651A1" w:rsidRDefault="00033487" w:rsidP="00EC5D90">
      <w:pPr>
        <w:numPr>
          <w:ilvl w:val="0"/>
          <w:numId w:val="2"/>
        </w:numPr>
        <w:ind w:hanging="360"/>
      </w:pPr>
      <w:r>
        <w:t xml:space="preserve">GCSE ‘A’ Level: </w:t>
      </w:r>
      <w:r w:rsidR="00941947">
        <w:t>AAA/A</w:t>
      </w:r>
    </w:p>
    <w:p w14:paraId="24D61D65" w14:textId="77777777" w:rsidR="00D36F36" w:rsidRDefault="00A87ACF">
      <w:pPr>
        <w:spacing w:after="0" w:line="259" w:lineRule="auto"/>
        <w:ind w:left="15" w:firstLine="0"/>
      </w:pPr>
      <w:r>
        <w:rPr>
          <w:b/>
        </w:rPr>
        <w:t xml:space="preserve"> </w:t>
      </w:r>
      <w:r>
        <w:rPr>
          <w:sz w:val="13"/>
        </w:rPr>
        <w:t xml:space="preserve"> </w:t>
      </w:r>
    </w:p>
    <w:p w14:paraId="6D4443D9" w14:textId="3F425BBA" w:rsidR="00033487" w:rsidRDefault="00942DC6">
      <w:pPr>
        <w:pStyle w:val="Heading1"/>
      </w:pPr>
      <w:r>
        <w:t>PROJECTS</w:t>
      </w:r>
    </w:p>
    <w:p w14:paraId="255D4CD8" w14:textId="0759BAE9" w:rsidR="00942DC6" w:rsidRDefault="00942DC6" w:rsidP="00942DC6">
      <w:pPr>
        <w:ind w:left="0" w:firstLine="0"/>
        <w:rPr>
          <w:lang w:val="en-SG" w:eastAsia="zh-CN" w:bidi="ar-S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643837" wp14:editId="0651925E">
                <wp:extent cx="6870065" cy="8859"/>
                <wp:effectExtent l="0" t="0" r="635" b="4445"/>
                <wp:docPr id="280845575" name="Group 280845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8859"/>
                          <a:chOff x="0" y="0"/>
                          <a:chExt cx="6894196" cy="8890"/>
                        </a:xfrm>
                      </wpg:grpSpPr>
                      <wps:wsp>
                        <wps:cNvPr id="1139948955" name="Shape 4040"/>
                        <wps:cNvSpPr/>
                        <wps:spPr>
                          <a:xfrm>
                            <a:off x="0" y="0"/>
                            <a:ext cx="689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6" h="9144">
                                <a:moveTo>
                                  <a:pt x="0" y="0"/>
                                </a:moveTo>
                                <a:lnTo>
                                  <a:pt x="6894196" y="0"/>
                                </a:lnTo>
                                <a:lnTo>
                                  <a:pt x="689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3D76ECA4" id="Group 280845575" o:spid="_x0000_s1026" style="width:540.95pt;height:.7pt;mso-position-horizontal-relative:char;mso-position-vertical-relative:line" coordsize="6894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">
                <v:shape id="Shape 4040" o:spid="_x0000_s1027" style="position:absolute;width:68941;height:91;visibility:visible;mso-wrap-style:square;v-text-anchor:top" coordsize="68941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" path="m,l6894196,r,9144l,9144,,e" fillcolor="black" stroked="f" strokeweight="0">
                  <v:stroke miterlimit="83231f" joinstyle="miter"/>
                  <v:path arrowok="t" textboxrect="0,0,6894196,9144"/>
                </v:shape>
                <w10:anchorlock/>
              </v:group>
            </w:pict>
          </mc:Fallback>
        </mc:AlternateContent>
      </w:r>
    </w:p>
    <w:p w14:paraId="79ADDB63" w14:textId="2CD90E80" w:rsidR="00C23311" w:rsidRDefault="00000000" w:rsidP="00C23311">
      <w:pPr>
        <w:ind w:left="0" w:right="46" w:firstLine="0"/>
        <w:rPr>
          <w:b/>
          <w:bCs/>
          <w:lang w:val="en-SG" w:eastAsia="zh-CN" w:bidi="ar-SA"/>
        </w:rPr>
      </w:pPr>
      <w:hyperlink r:id="rId10" w:history="1">
        <w:proofErr w:type="spellStart"/>
        <w:r w:rsidR="00C23311" w:rsidRPr="00C23311">
          <w:rPr>
            <w:rStyle w:val="Hyperlink"/>
            <w:b/>
            <w:bCs/>
            <w:color w:val="000000" w:themeColor="text1"/>
            <w:lang w:val="en-SG" w:eastAsia="zh-CN" w:bidi="ar-SA"/>
          </w:rPr>
          <w:t>SpoonFeed</w:t>
        </w:r>
        <w:proofErr w:type="spellEnd"/>
      </w:hyperlink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  <w:t xml:space="preserve">       Sept 2024</w:t>
      </w:r>
    </w:p>
    <w:p w14:paraId="247FC074" w14:textId="698F6137" w:rsidR="00C23311" w:rsidRPr="00C23311" w:rsidRDefault="00C23311" w:rsidP="00C23311">
      <w:pPr>
        <w:pStyle w:val="ListParagraph"/>
        <w:numPr>
          <w:ilvl w:val="0"/>
          <w:numId w:val="11"/>
        </w:numPr>
        <w:rPr>
          <w:lang w:val="en-SG" w:eastAsia="zh-CN" w:bidi="ar-SA"/>
        </w:rPr>
      </w:pPr>
      <w:r>
        <w:rPr>
          <w:b/>
          <w:bCs/>
          <w:lang w:val="en-SG" w:eastAsia="zh-CN" w:bidi="ar-SA"/>
        </w:rPr>
        <w:t xml:space="preserve">Purpose: </w:t>
      </w:r>
      <w:r w:rsidRPr="008A3C22">
        <w:rPr>
          <w:rFonts w:eastAsia="Times New Roman"/>
          <w:color w:val="auto"/>
          <w:szCs w:val="20"/>
          <w:lang w:val="en-SG" w:eastAsia="zh-CN" w:bidi="ar-SA"/>
        </w:rPr>
        <w:t>Developed a community-driven web app to share recipes, track macronutrients, and facilitate weekly meal planning to reduce food wastage.</w:t>
      </w:r>
    </w:p>
    <w:p w14:paraId="691315CE" w14:textId="77777777" w:rsidR="00C23311" w:rsidRPr="008A3C22" w:rsidRDefault="00C23311" w:rsidP="00C233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auto"/>
          <w:szCs w:val="20"/>
          <w:lang w:val="en-SG" w:eastAsia="zh-CN" w:bidi="ar-SA"/>
        </w:rPr>
      </w:pPr>
      <w:r w:rsidRPr="008A3C22">
        <w:rPr>
          <w:rFonts w:eastAsia="Times New Roman"/>
          <w:b/>
          <w:bCs/>
          <w:color w:val="auto"/>
          <w:szCs w:val="20"/>
          <w:lang w:val="en-SG" w:eastAsia="zh-CN" w:bidi="ar-SA"/>
        </w:rPr>
        <w:t>Key Features</w:t>
      </w:r>
      <w:r w:rsidRPr="008A3C22">
        <w:rPr>
          <w:rFonts w:eastAsia="Times New Roman"/>
          <w:color w:val="auto"/>
          <w:szCs w:val="20"/>
          <w:lang w:val="en-SG" w:eastAsia="zh-CN" w:bidi="ar-SA"/>
        </w:rPr>
        <w:t>:</w:t>
      </w:r>
    </w:p>
    <w:p w14:paraId="1C3866F1" w14:textId="77777777" w:rsidR="00C23311" w:rsidRPr="008A3C22" w:rsidRDefault="00C23311" w:rsidP="00C233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color w:val="auto"/>
          <w:szCs w:val="20"/>
          <w:lang w:val="en-SG" w:eastAsia="zh-CN" w:bidi="ar-SA"/>
        </w:rPr>
      </w:pPr>
      <w:r w:rsidRPr="008A3C22">
        <w:rPr>
          <w:rFonts w:eastAsia="Times New Roman"/>
          <w:b/>
          <w:bCs/>
          <w:color w:val="auto"/>
          <w:szCs w:val="20"/>
          <w:lang w:val="en-SG" w:eastAsia="zh-CN" w:bidi="ar-SA"/>
        </w:rPr>
        <w:t>Community Recipes</w:t>
      </w:r>
      <w:r w:rsidRPr="008A3C22">
        <w:rPr>
          <w:rFonts w:eastAsia="Times New Roman"/>
          <w:color w:val="auto"/>
          <w:szCs w:val="20"/>
          <w:lang w:val="en-SG" w:eastAsia="zh-CN" w:bidi="ar-SA"/>
        </w:rPr>
        <w:t>: Social feed where users can post, like, and comment on recipes.</w:t>
      </w:r>
    </w:p>
    <w:p w14:paraId="3AD1DCA1" w14:textId="77777777" w:rsidR="00C23311" w:rsidRPr="008A3C22" w:rsidRDefault="00C23311" w:rsidP="00C233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color w:val="auto"/>
          <w:szCs w:val="20"/>
          <w:lang w:val="en-SG" w:eastAsia="zh-CN" w:bidi="ar-SA"/>
        </w:rPr>
      </w:pPr>
      <w:r w:rsidRPr="008A3C22">
        <w:rPr>
          <w:rFonts w:eastAsia="Times New Roman"/>
          <w:b/>
          <w:bCs/>
          <w:color w:val="auto"/>
          <w:szCs w:val="20"/>
          <w:lang w:val="en-SG" w:eastAsia="zh-CN" w:bidi="ar-SA"/>
        </w:rPr>
        <w:t>Meal Planning</w:t>
      </w:r>
      <w:r w:rsidRPr="008A3C22">
        <w:rPr>
          <w:rFonts w:eastAsia="Times New Roman"/>
          <w:color w:val="auto"/>
          <w:szCs w:val="20"/>
          <w:lang w:val="en-SG" w:eastAsia="zh-CN" w:bidi="ar-SA"/>
        </w:rPr>
        <w:t>: Weekly planner with nutrition tracking for balanced meals.</w:t>
      </w:r>
    </w:p>
    <w:p w14:paraId="2009E55B" w14:textId="77777777" w:rsidR="00C23311" w:rsidRPr="008A3C22" w:rsidRDefault="00C23311" w:rsidP="00C233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auto"/>
          <w:szCs w:val="20"/>
          <w:lang w:val="en-SG" w:eastAsia="zh-CN" w:bidi="ar-SA"/>
        </w:rPr>
      </w:pPr>
      <w:r w:rsidRPr="008A3C22">
        <w:rPr>
          <w:rFonts w:eastAsia="Times New Roman"/>
          <w:b/>
          <w:bCs/>
          <w:color w:val="auto"/>
          <w:szCs w:val="20"/>
          <w:lang w:val="en-SG" w:eastAsia="zh-CN" w:bidi="ar-SA"/>
        </w:rPr>
        <w:t>Tech Stack</w:t>
      </w:r>
      <w:r w:rsidRPr="008A3C22">
        <w:rPr>
          <w:rFonts w:eastAsia="Times New Roman"/>
          <w:color w:val="auto"/>
          <w:szCs w:val="20"/>
          <w:lang w:val="en-SG" w:eastAsia="zh-CN" w:bidi="ar-SA"/>
        </w:rPr>
        <w:t xml:space="preserve">: </w:t>
      </w:r>
      <w:r>
        <w:rPr>
          <w:rFonts w:eastAsia="Times New Roman"/>
          <w:color w:val="auto"/>
          <w:szCs w:val="20"/>
          <w:lang w:val="en-SG" w:eastAsia="zh-CN" w:bidi="ar-SA"/>
        </w:rPr>
        <w:t>Vue</w:t>
      </w:r>
      <w:r w:rsidRPr="008A3C22">
        <w:rPr>
          <w:rFonts w:eastAsia="Times New Roman"/>
          <w:color w:val="auto"/>
          <w:szCs w:val="20"/>
          <w:lang w:val="en-SG" w:eastAsia="zh-CN" w:bidi="ar-SA"/>
        </w:rPr>
        <w:t xml:space="preserve">, Node.js, Express, </w:t>
      </w:r>
      <w:r>
        <w:rPr>
          <w:rFonts w:eastAsia="Times New Roman"/>
          <w:color w:val="auto"/>
          <w:szCs w:val="20"/>
          <w:lang w:val="en-SG" w:eastAsia="zh-CN" w:bidi="ar-SA"/>
        </w:rPr>
        <w:t>Firebase</w:t>
      </w:r>
      <w:r w:rsidRPr="008A3C22">
        <w:rPr>
          <w:rFonts w:eastAsia="Times New Roman"/>
          <w:color w:val="auto"/>
          <w:szCs w:val="20"/>
          <w:lang w:val="en-SG" w:eastAsia="zh-CN" w:bidi="ar-SA"/>
        </w:rPr>
        <w:t xml:space="preserve">, </w:t>
      </w:r>
      <w:proofErr w:type="spellStart"/>
      <w:r>
        <w:rPr>
          <w:rFonts w:eastAsia="Times New Roman"/>
          <w:color w:val="auto"/>
          <w:szCs w:val="20"/>
          <w:lang w:val="en-SG" w:eastAsia="zh-CN" w:bidi="ar-SA"/>
        </w:rPr>
        <w:t>Spoonacular</w:t>
      </w:r>
      <w:proofErr w:type="spellEnd"/>
      <w:r w:rsidRPr="008A3C22">
        <w:rPr>
          <w:rFonts w:eastAsia="Times New Roman"/>
          <w:color w:val="auto"/>
          <w:szCs w:val="20"/>
          <w:lang w:val="en-SG" w:eastAsia="zh-CN" w:bidi="ar-SA"/>
        </w:rPr>
        <w:t xml:space="preserve"> API</w:t>
      </w:r>
    </w:p>
    <w:p w14:paraId="36B097DF" w14:textId="77777777" w:rsidR="00C23311" w:rsidRPr="008A3C22" w:rsidRDefault="00C23311" w:rsidP="00C233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  <w:color w:val="auto"/>
          <w:szCs w:val="20"/>
          <w:lang w:val="en-SG" w:eastAsia="zh-CN" w:bidi="ar-SA"/>
        </w:rPr>
      </w:pPr>
      <w:r w:rsidRPr="008A3C22">
        <w:rPr>
          <w:rFonts w:eastAsia="Times New Roman"/>
          <w:b/>
          <w:bCs/>
          <w:color w:val="auto"/>
          <w:szCs w:val="20"/>
          <w:lang w:val="en-SG" w:eastAsia="zh-CN" w:bidi="ar-SA"/>
        </w:rPr>
        <w:t>Challenges &amp; Solutions</w:t>
      </w:r>
      <w:r w:rsidRPr="008A3C22">
        <w:rPr>
          <w:rFonts w:eastAsia="Times New Roman"/>
          <w:color w:val="auto"/>
          <w:szCs w:val="20"/>
          <w:lang w:val="en-SG" w:eastAsia="zh-CN" w:bidi="ar-SA"/>
        </w:rPr>
        <w:t>:</w:t>
      </w:r>
    </w:p>
    <w:p w14:paraId="2FBF0840" w14:textId="77777777" w:rsidR="00C23311" w:rsidRPr="008A3C22" w:rsidRDefault="00C23311" w:rsidP="00C233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color w:val="auto"/>
          <w:szCs w:val="20"/>
          <w:lang w:val="en-SG" w:eastAsia="zh-CN" w:bidi="ar-SA"/>
        </w:rPr>
      </w:pPr>
      <w:r w:rsidRPr="008A3C22">
        <w:rPr>
          <w:rFonts w:eastAsia="Times New Roman"/>
          <w:color w:val="auto"/>
          <w:szCs w:val="20"/>
          <w:lang w:val="en-SG" w:eastAsia="zh-CN" w:bidi="ar-SA"/>
        </w:rPr>
        <w:t xml:space="preserve">Integrated </w:t>
      </w:r>
      <w:r>
        <w:rPr>
          <w:rFonts w:eastAsia="Times New Roman"/>
          <w:color w:val="auto"/>
          <w:szCs w:val="20"/>
          <w:lang w:val="en-SG" w:eastAsia="zh-CN" w:bidi="ar-SA"/>
        </w:rPr>
        <w:t>Nutrient</w:t>
      </w:r>
      <w:r w:rsidRPr="008A3C22">
        <w:rPr>
          <w:rFonts w:eastAsia="Times New Roman"/>
          <w:color w:val="auto"/>
          <w:szCs w:val="20"/>
          <w:lang w:val="en-SG" w:eastAsia="zh-CN" w:bidi="ar-SA"/>
        </w:rPr>
        <w:t xml:space="preserve"> API to ensure accurate nutrient data.</w:t>
      </w:r>
    </w:p>
    <w:p w14:paraId="4EAC489B" w14:textId="24044F62" w:rsidR="00C23311" w:rsidRPr="008A3C22" w:rsidRDefault="00EA6406" w:rsidP="00C233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  <w:color w:val="auto"/>
          <w:szCs w:val="20"/>
          <w:lang w:val="en-SG" w:eastAsia="zh-CN" w:bidi="ar-SA"/>
        </w:rPr>
      </w:pPr>
      <w:r>
        <w:rPr>
          <w:rFonts w:eastAsia="Times New Roman"/>
          <w:color w:val="auto"/>
          <w:szCs w:val="20"/>
          <w:lang w:val="en-SG" w:eastAsia="zh-CN" w:bidi="ar-SA"/>
        </w:rPr>
        <w:t>Utilised Firebase Realtime Database to provide real-time updates on community posts</w:t>
      </w:r>
    </w:p>
    <w:p w14:paraId="1FADC95F" w14:textId="4716B2EA" w:rsidR="00C23311" w:rsidRPr="00C23311" w:rsidRDefault="00C23311" w:rsidP="00C23311">
      <w:pPr>
        <w:numPr>
          <w:ilvl w:val="0"/>
          <w:numId w:val="11"/>
        </w:numPr>
        <w:spacing w:before="100" w:beforeAutospacing="1" w:after="100" w:afterAutospacing="1" w:line="240" w:lineRule="auto"/>
        <w:rPr>
          <w:b/>
          <w:bCs/>
          <w:lang w:val="en-SG" w:eastAsia="zh-CN" w:bidi="ar-SA"/>
        </w:rPr>
      </w:pPr>
      <w:r w:rsidRPr="008A3C22">
        <w:rPr>
          <w:rFonts w:eastAsia="Times New Roman"/>
          <w:b/>
          <w:bCs/>
          <w:color w:val="auto"/>
          <w:szCs w:val="20"/>
          <w:lang w:val="en-SG" w:eastAsia="zh-CN" w:bidi="ar-SA"/>
        </w:rPr>
        <w:t>Impact</w:t>
      </w:r>
      <w:r w:rsidRPr="008A3C22">
        <w:rPr>
          <w:rFonts w:eastAsia="Times New Roman"/>
          <w:color w:val="auto"/>
          <w:szCs w:val="20"/>
          <w:lang w:val="en-SG" w:eastAsia="zh-CN" w:bidi="ar-SA"/>
        </w:rPr>
        <w:t>: Increased recipe sharing by 200+ posts in the first month</w:t>
      </w:r>
      <w:r>
        <w:rPr>
          <w:rFonts w:eastAsia="Times New Roman"/>
          <w:color w:val="auto"/>
          <w:szCs w:val="20"/>
          <w:lang w:val="en-SG" w:eastAsia="zh-CN" w:bidi="ar-SA"/>
        </w:rPr>
        <w:t>.</w:t>
      </w:r>
    </w:p>
    <w:p w14:paraId="3E3B6682" w14:textId="5413D081" w:rsidR="00245C5F" w:rsidRDefault="00245C5F" w:rsidP="00245C5F">
      <w:pPr>
        <w:pStyle w:val="Heading1"/>
      </w:pPr>
      <w:r>
        <w:t>HACKATHONS</w:t>
      </w:r>
    </w:p>
    <w:p w14:paraId="31E1173B" w14:textId="321A6009" w:rsidR="00245C5F" w:rsidRDefault="00245C5F" w:rsidP="00942DC6">
      <w:pPr>
        <w:ind w:left="0" w:firstLine="0"/>
        <w:rPr>
          <w:b/>
          <w:bCs/>
          <w:lang w:val="en-SG" w:eastAsia="zh-CN" w:bidi="ar-S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E30C97" wp14:editId="48E1C0BE">
                <wp:extent cx="6870065" cy="8255"/>
                <wp:effectExtent l="0" t="0" r="635" b="4445"/>
                <wp:docPr id="1298789752" name="Group 1298789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0065" cy="8255"/>
                          <a:chOff x="0" y="0"/>
                          <a:chExt cx="6894196" cy="8890"/>
                        </a:xfrm>
                      </wpg:grpSpPr>
                      <wps:wsp>
                        <wps:cNvPr id="2031435689" name="Shape 4040"/>
                        <wps:cNvSpPr/>
                        <wps:spPr>
                          <a:xfrm>
                            <a:off x="0" y="0"/>
                            <a:ext cx="689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6" h="9144">
                                <a:moveTo>
                                  <a:pt x="0" y="0"/>
                                </a:moveTo>
                                <a:lnTo>
                                  <a:pt x="6894196" y="0"/>
                                </a:lnTo>
                                <a:lnTo>
                                  <a:pt x="689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5B6BA7" id="Group 1298789752" o:spid="_x0000_s1026" style="width:540.95pt;height:.65pt;mso-position-horizontal-relative:char;mso-position-vertical-relative:line" coordsize="68941,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">
                <v:shape id="Shape 4040" o:spid="_x0000_s1027" style="position:absolute;width:68941;height:91;visibility:visible;mso-wrap-style:square;v-text-anchor:top" coordsize="689419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" path="m,l6894196,r,9144l,9144,,e" fillcolor="black" stroked="f" strokeweight="0">
                  <v:stroke miterlimit="83231f" joinstyle="miter"/>
                  <v:path arrowok="t" textboxrect="0,0,6894196,9144"/>
                </v:shape>
                <w10:anchorlock/>
              </v:group>
            </w:pict>
          </mc:Fallback>
        </mc:AlternateContent>
      </w:r>
    </w:p>
    <w:p w14:paraId="420E5AEB" w14:textId="69BC30EF" w:rsidR="00245C5F" w:rsidRDefault="00245C5F" w:rsidP="00942DC6">
      <w:pPr>
        <w:ind w:left="0" w:firstLine="0"/>
        <w:rPr>
          <w:b/>
          <w:bCs/>
          <w:lang w:val="en-SG" w:eastAsia="zh-CN" w:bidi="ar-SA"/>
        </w:rPr>
      </w:pPr>
      <w:r>
        <w:rPr>
          <w:b/>
          <w:bCs/>
          <w:lang w:val="en-SG" w:eastAsia="zh-CN" w:bidi="ar-SA"/>
        </w:rPr>
        <w:t>SMU .Hack Summer Enrichment Hackathon</w:t>
      </w:r>
    </w:p>
    <w:p w14:paraId="3CE020E6" w14:textId="18C6956E" w:rsidR="004651A1" w:rsidRDefault="00000000" w:rsidP="00942DC6">
      <w:pPr>
        <w:ind w:left="0" w:firstLine="0"/>
        <w:rPr>
          <w:b/>
          <w:bCs/>
          <w:lang w:val="en-SG" w:eastAsia="zh-CN" w:bidi="ar-SA"/>
        </w:rPr>
      </w:pPr>
      <w:hyperlink r:id="rId11" w:history="1">
        <w:proofErr w:type="spellStart"/>
        <w:r w:rsidR="00942DC6" w:rsidRPr="00C23311">
          <w:rPr>
            <w:rStyle w:val="Hyperlink"/>
            <w:b/>
            <w:bCs/>
            <w:color w:val="000000" w:themeColor="text1"/>
            <w:lang w:val="en-SG" w:eastAsia="zh-CN" w:bidi="ar-SA"/>
          </w:rPr>
          <w:t>FundTasy</w:t>
        </w:r>
        <w:proofErr w:type="spellEnd"/>
      </w:hyperlink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</w:r>
      <w:r w:rsidR="00C23311">
        <w:rPr>
          <w:b/>
          <w:bCs/>
          <w:lang w:val="en-SG" w:eastAsia="zh-CN" w:bidi="ar-SA"/>
        </w:rPr>
        <w:tab/>
        <w:t xml:space="preserve">June 2024 - July 2024 </w:t>
      </w:r>
    </w:p>
    <w:p w14:paraId="7B91E2C9" w14:textId="6BD53D84" w:rsidR="00245C5F" w:rsidRPr="008A3C22" w:rsidRDefault="008A3C22" w:rsidP="00245C5F">
      <w:pPr>
        <w:pStyle w:val="ListParagraph"/>
        <w:numPr>
          <w:ilvl w:val="0"/>
          <w:numId w:val="11"/>
        </w:numPr>
        <w:rPr>
          <w:lang w:val="en-SG" w:eastAsia="zh-CN" w:bidi="ar-SA"/>
        </w:rPr>
      </w:pPr>
      <w:r>
        <w:rPr>
          <w:b/>
          <w:bCs/>
          <w:lang w:val="en-SG" w:eastAsia="zh-CN" w:bidi="ar-SA"/>
        </w:rPr>
        <w:t xml:space="preserve">Purpose: </w:t>
      </w:r>
      <w:r w:rsidR="00245C5F" w:rsidRPr="008A3C22">
        <w:rPr>
          <w:lang w:val="en-SG" w:eastAsia="zh-CN" w:bidi="ar-SA"/>
        </w:rPr>
        <w:t xml:space="preserve">Developed a </w:t>
      </w:r>
      <w:r>
        <w:rPr>
          <w:lang w:val="en-SG" w:eastAsia="zh-CN" w:bidi="ar-SA"/>
        </w:rPr>
        <w:t xml:space="preserve">community-driven </w:t>
      </w:r>
      <w:r w:rsidR="00245C5F" w:rsidRPr="008A3C22">
        <w:rPr>
          <w:lang w:val="en-SG" w:eastAsia="zh-CN" w:bidi="ar-SA"/>
        </w:rPr>
        <w:t>gamified web application for users to track their expensive and cultivate saving habits.</w:t>
      </w:r>
    </w:p>
    <w:p w14:paraId="501AA352" w14:textId="6B70C33F" w:rsidR="00245C5F" w:rsidRDefault="008A3C22" w:rsidP="00245C5F">
      <w:pPr>
        <w:pStyle w:val="ListParagraph"/>
        <w:numPr>
          <w:ilvl w:val="0"/>
          <w:numId w:val="11"/>
        </w:numPr>
        <w:rPr>
          <w:b/>
          <w:bCs/>
          <w:lang w:val="en-SG" w:eastAsia="zh-CN" w:bidi="ar-SA"/>
        </w:rPr>
      </w:pPr>
      <w:r>
        <w:rPr>
          <w:b/>
          <w:bCs/>
          <w:lang w:val="en-SG" w:eastAsia="zh-CN" w:bidi="ar-SA"/>
        </w:rPr>
        <w:t>Key Features:</w:t>
      </w:r>
    </w:p>
    <w:p w14:paraId="77D97A26" w14:textId="559D0867" w:rsidR="008A3C22" w:rsidRDefault="008A3C22" w:rsidP="008A3C22">
      <w:pPr>
        <w:pStyle w:val="ListParagraph"/>
        <w:numPr>
          <w:ilvl w:val="1"/>
          <w:numId w:val="11"/>
        </w:numPr>
        <w:rPr>
          <w:b/>
          <w:bCs/>
          <w:lang w:val="en-SG" w:eastAsia="zh-CN" w:bidi="ar-SA"/>
        </w:rPr>
      </w:pPr>
      <w:r>
        <w:rPr>
          <w:b/>
          <w:bCs/>
          <w:lang w:val="en-SG" w:eastAsia="zh-CN" w:bidi="ar-SA"/>
        </w:rPr>
        <w:t>Set Goals:</w:t>
      </w:r>
      <w:r w:rsidR="00C23311">
        <w:rPr>
          <w:b/>
          <w:bCs/>
          <w:lang w:val="en-SG" w:eastAsia="zh-CN" w:bidi="ar-SA"/>
        </w:rPr>
        <w:t xml:space="preserve"> </w:t>
      </w:r>
      <w:r w:rsidR="00C23311">
        <w:rPr>
          <w:lang w:val="en-SG" w:eastAsia="zh-CN" w:bidi="ar-SA"/>
        </w:rPr>
        <w:t>Allow users to set custom goals or material goals based on items on Amazon</w:t>
      </w:r>
    </w:p>
    <w:p w14:paraId="19B6E7CF" w14:textId="3C417614" w:rsidR="008A3C22" w:rsidRDefault="008A3C22" w:rsidP="008A3C22">
      <w:pPr>
        <w:pStyle w:val="ListParagraph"/>
        <w:numPr>
          <w:ilvl w:val="1"/>
          <w:numId w:val="11"/>
        </w:numPr>
        <w:rPr>
          <w:b/>
          <w:bCs/>
          <w:lang w:val="en-SG" w:eastAsia="zh-CN" w:bidi="ar-SA"/>
        </w:rPr>
      </w:pPr>
      <w:r>
        <w:rPr>
          <w:b/>
          <w:bCs/>
          <w:lang w:val="en-SG" w:eastAsia="zh-CN" w:bidi="ar-SA"/>
        </w:rPr>
        <w:t>Earn coins:</w:t>
      </w:r>
      <w:r w:rsidR="00C23311">
        <w:rPr>
          <w:b/>
          <w:bCs/>
          <w:lang w:val="en-SG" w:eastAsia="zh-CN" w:bidi="ar-SA"/>
        </w:rPr>
        <w:t xml:space="preserve"> </w:t>
      </w:r>
      <w:r w:rsidR="00C23311">
        <w:rPr>
          <w:lang w:val="en-SG" w:eastAsia="zh-CN" w:bidi="ar-SA"/>
        </w:rPr>
        <w:t>For every goal met, we reward users with coins to purchase cosmetics for their account</w:t>
      </w:r>
    </w:p>
    <w:p w14:paraId="038CF4FC" w14:textId="077BD577" w:rsidR="008A3C22" w:rsidRDefault="008A3C22" w:rsidP="008A3C22">
      <w:pPr>
        <w:pStyle w:val="ListParagraph"/>
        <w:numPr>
          <w:ilvl w:val="1"/>
          <w:numId w:val="11"/>
        </w:numPr>
        <w:rPr>
          <w:b/>
          <w:bCs/>
          <w:lang w:val="en-SG" w:eastAsia="zh-CN" w:bidi="ar-SA"/>
        </w:rPr>
      </w:pPr>
      <w:r>
        <w:rPr>
          <w:b/>
          <w:bCs/>
          <w:lang w:val="en-SG" w:eastAsia="zh-CN" w:bidi="ar-SA"/>
        </w:rPr>
        <w:t>Challenge Friends</w:t>
      </w:r>
      <w:r w:rsidR="00C23311">
        <w:rPr>
          <w:b/>
          <w:bCs/>
          <w:lang w:val="en-SG" w:eastAsia="zh-CN" w:bidi="ar-SA"/>
        </w:rPr>
        <w:t xml:space="preserve">: </w:t>
      </w:r>
      <w:r w:rsidR="00C23311">
        <w:rPr>
          <w:lang w:val="en-SG" w:eastAsia="zh-CN" w:bidi="ar-SA"/>
        </w:rPr>
        <w:t>Make friends and compete to see who saves more money</w:t>
      </w:r>
    </w:p>
    <w:p w14:paraId="3CD43B82" w14:textId="7BB5C69E" w:rsidR="008A3C22" w:rsidRPr="00CB528B" w:rsidRDefault="008A3C22" w:rsidP="008A3C22">
      <w:pPr>
        <w:pStyle w:val="ListParagraph"/>
        <w:numPr>
          <w:ilvl w:val="0"/>
          <w:numId w:val="11"/>
        </w:numPr>
        <w:rPr>
          <w:b/>
          <w:bCs/>
          <w:lang w:val="en-SG" w:eastAsia="zh-CN" w:bidi="ar-SA"/>
        </w:rPr>
      </w:pPr>
      <w:r>
        <w:rPr>
          <w:b/>
          <w:bCs/>
          <w:lang w:val="en-SG" w:eastAsia="zh-CN" w:bidi="ar-SA"/>
        </w:rPr>
        <w:t xml:space="preserve">Tech Stack: </w:t>
      </w:r>
      <w:r>
        <w:rPr>
          <w:lang w:val="en-SG" w:eastAsia="zh-CN" w:bidi="ar-SA"/>
        </w:rPr>
        <w:t>React, Node.js, Express, MongoDB</w:t>
      </w:r>
      <w:r w:rsidR="00C23311">
        <w:rPr>
          <w:lang w:val="en-SG" w:eastAsia="zh-CN" w:bidi="ar-SA"/>
        </w:rPr>
        <w:t>, Amazon Developer API</w:t>
      </w:r>
    </w:p>
    <w:p w14:paraId="2B8346F7" w14:textId="5ED03878" w:rsidR="00CB528B" w:rsidRPr="00C23311" w:rsidRDefault="00CB528B" w:rsidP="008A3C22">
      <w:pPr>
        <w:pStyle w:val="ListParagraph"/>
        <w:numPr>
          <w:ilvl w:val="0"/>
          <w:numId w:val="11"/>
        </w:numPr>
        <w:rPr>
          <w:b/>
          <w:bCs/>
          <w:lang w:val="en-SG" w:eastAsia="zh-CN" w:bidi="ar-SA"/>
        </w:rPr>
      </w:pPr>
      <w:r>
        <w:rPr>
          <w:b/>
          <w:bCs/>
          <w:lang w:val="en-SG" w:eastAsia="zh-CN" w:bidi="ar-SA"/>
        </w:rPr>
        <w:t xml:space="preserve">Challenges &amp; Solutions: </w:t>
      </w:r>
      <w:r>
        <w:rPr>
          <w:lang w:val="en-SG" w:eastAsia="zh-CN" w:bidi="ar-SA"/>
        </w:rPr>
        <w:t xml:space="preserve">Understand the use of hooks and re-render of reactive components </w:t>
      </w:r>
    </w:p>
    <w:p w14:paraId="36619C32" w14:textId="59EC1330" w:rsidR="00942DC6" w:rsidRPr="00C23311" w:rsidRDefault="00C23311" w:rsidP="00C23311">
      <w:pPr>
        <w:pStyle w:val="ListParagraph"/>
        <w:numPr>
          <w:ilvl w:val="0"/>
          <w:numId w:val="11"/>
        </w:numPr>
        <w:rPr>
          <w:lang w:val="en-SG" w:eastAsia="zh-CN" w:bidi="ar-SA"/>
        </w:rPr>
      </w:pPr>
      <w:r>
        <w:rPr>
          <w:b/>
          <w:bCs/>
          <w:lang w:val="en-SG" w:eastAsia="zh-CN" w:bidi="ar-SA"/>
        </w:rPr>
        <w:t xml:space="preserve">Impact: </w:t>
      </w:r>
      <w:r w:rsidRPr="00C23311">
        <w:rPr>
          <w:lang w:val="en-SG" w:eastAsia="zh-CN" w:bidi="ar-SA"/>
        </w:rPr>
        <w:t>Helped over 20 users to save over $2500 over 2 months</w:t>
      </w:r>
    </w:p>
    <w:p w14:paraId="50CD2253" w14:textId="24B2AC55" w:rsidR="00033487" w:rsidRDefault="00A87ACF">
      <w:pPr>
        <w:pStyle w:val="Heading1"/>
      </w:pPr>
      <w:r>
        <w:lastRenderedPageBreak/>
        <w:t>WORK EXPERIENCE</w:t>
      </w:r>
    </w:p>
    <w:p w14:paraId="7414A7F2" w14:textId="3F565986" w:rsidR="00033487" w:rsidRDefault="00033487" w:rsidP="00033487">
      <w:pPr>
        <w:spacing w:after="23" w:line="259" w:lineRule="auto"/>
        <w:ind w:left="-20" w:right="-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96AA56" wp14:editId="66772C46">
                <wp:extent cx="6894196" cy="8890"/>
                <wp:effectExtent l="0" t="0" r="0" b="0"/>
                <wp:docPr id="3262" name="Group 3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6" cy="8890"/>
                          <a:chOff x="0" y="0"/>
                          <a:chExt cx="6894196" cy="8890"/>
                        </a:xfrm>
                      </wpg:grpSpPr>
                      <wps:wsp>
                        <wps:cNvPr id="4040" name="Shape 4040"/>
                        <wps:cNvSpPr/>
                        <wps:spPr>
                          <a:xfrm>
                            <a:off x="0" y="0"/>
                            <a:ext cx="689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6" h="9144">
                                <a:moveTo>
                                  <a:pt x="0" y="0"/>
                                </a:moveTo>
                                <a:lnTo>
                                  <a:pt x="6894196" y="0"/>
                                </a:lnTo>
                                <a:lnTo>
                                  <a:pt x="689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8F1F4D6" id="Group 3262" o:spid="_x0000_s1026" style="width:542.85pt;height:.7pt;mso-position-horizontal-relative:char;mso-position-vertical-relative:line" coordsize="68941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">
                <v:shape id="Shape 4040" o:spid="_x0000_s1027" style="position:absolute;width:68941;height:91;visibility:visible;mso-wrap-style:square;v-text-anchor:top" coordsize="68941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" path="m,l6894196,r,9144l,9144,,e" fillcolor="black" stroked="f" strokeweight="0">
                  <v:stroke miterlimit="83231f" joinstyle="miter"/>
                  <v:path arrowok="t" textboxrect="0,0,6894196,9144"/>
                </v:shape>
                <w10:anchorlock/>
              </v:group>
            </w:pict>
          </mc:Fallback>
        </mc:AlternateContent>
      </w:r>
    </w:p>
    <w:p w14:paraId="6FD1CE54" w14:textId="77777777" w:rsidR="004651A1" w:rsidRDefault="004651A1" w:rsidP="004651A1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</w:tabs>
        <w:spacing w:after="36" w:line="259" w:lineRule="auto"/>
        <w:ind w:left="-5" w:firstLine="0"/>
        <w:rPr>
          <w:b/>
        </w:rPr>
      </w:pPr>
      <w:proofErr w:type="spellStart"/>
      <w:r>
        <w:rPr>
          <w:b/>
        </w:rPr>
        <w:t>AutomationSG</w:t>
      </w:r>
      <w:proofErr w:type="spellEnd"/>
    </w:p>
    <w:p w14:paraId="5EE566DF" w14:textId="77777777" w:rsidR="004651A1" w:rsidRPr="002D01F4" w:rsidRDefault="004651A1" w:rsidP="004651A1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</w:tabs>
        <w:spacing w:after="36" w:line="259" w:lineRule="auto"/>
        <w:ind w:left="-5" w:firstLine="0"/>
        <w:rPr>
          <w:bCs/>
          <w:i/>
          <w:iCs/>
        </w:rPr>
      </w:pPr>
      <w:r>
        <w:rPr>
          <w:bCs/>
          <w:i/>
          <w:iCs/>
        </w:rPr>
        <w:t>Admin</w:t>
      </w:r>
      <w:r w:rsidRPr="002D01F4">
        <w:rPr>
          <w:bCs/>
          <w:i/>
          <w:iCs/>
        </w:rPr>
        <w:t xml:space="preserve"> Intern</w:t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</w:r>
      <w:r>
        <w:rPr>
          <w:bCs/>
          <w:i/>
          <w:iCs/>
        </w:rPr>
        <w:tab/>
        <w:t xml:space="preserve">    </w:t>
      </w:r>
      <w:r>
        <w:rPr>
          <w:b/>
        </w:rPr>
        <w:t>May</w:t>
      </w:r>
      <w:r w:rsidRPr="002D01F4">
        <w:rPr>
          <w:b/>
        </w:rPr>
        <w:t xml:space="preserve"> 202</w:t>
      </w:r>
      <w:r>
        <w:rPr>
          <w:b/>
        </w:rPr>
        <w:t>4</w:t>
      </w:r>
      <w:r w:rsidRPr="002D01F4">
        <w:rPr>
          <w:b/>
        </w:rPr>
        <w:t xml:space="preserve"> – Jul 202</w:t>
      </w:r>
      <w:r>
        <w:rPr>
          <w:b/>
        </w:rPr>
        <w:t>4</w:t>
      </w:r>
      <w:r w:rsidRPr="002D01F4">
        <w:rPr>
          <w:bCs/>
          <w:i/>
          <w:iCs/>
        </w:rPr>
        <w:t xml:space="preserve">  </w:t>
      </w:r>
    </w:p>
    <w:p w14:paraId="21A86AAE" w14:textId="4CA2DE47" w:rsidR="004651A1" w:rsidRDefault="004651A1" w:rsidP="004651A1">
      <w:pPr>
        <w:numPr>
          <w:ilvl w:val="0"/>
          <w:numId w:val="3"/>
        </w:numPr>
        <w:ind w:hanging="360"/>
      </w:pPr>
      <w:r>
        <w:t>Streamlined on-site event management and operations during 40</w:t>
      </w:r>
      <w:r w:rsidRPr="00942DC6">
        <w:rPr>
          <w:vertAlign w:val="superscript"/>
        </w:rPr>
        <w:t>th</w:t>
      </w:r>
      <w:r>
        <w:t xml:space="preserve"> Anniversary Celebration, reducing</w:t>
      </w:r>
      <w:r w:rsidR="00A277EA">
        <w:t xml:space="preserve"> </w:t>
      </w:r>
      <w:r>
        <w:t>registration time by 30%.</w:t>
      </w:r>
    </w:p>
    <w:p w14:paraId="55115DBE" w14:textId="1BBF466D" w:rsidR="004651A1" w:rsidRDefault="004651A1" w:rsidP="004651A1">
      <w:pPr>
        <w:numPr>
          <w:ilvl w:val="0"/>
          <w:numId w:val="3"/>
        </w:numPr>
        <w:ind w:hanging="360"/>
      </w:pPr>
      <w:r>
        <w:t>Worked on automating data management</w:t>
      </w:r>
      <w:r w:rsidR="00EA6406">
        <w:t xml:space="preserve"> and </w:t>
      </w:r>
      <w:r>
        <w:t>validation for internal client data</w:t>
      </w:r>
      <w:r w:rsidR="00A277EA">
        <w:t xml:space="preserve"> to improve efficiency and accuracy.</w:t>
      </w:r>
    </w:p>
    <w:p w14:paraId="16461546" w14:textId="13FD7FEB" w:rsidR="004651A1" w:rsidRDefault="004651A1" w:rsidP="004651A1">
      <w:pPr>
        <w:numPr>
          <w:ilvl w:val="0"/>
          <w:numId w:val="3"/>
        </w:numPr>
        <w:ind w:hanging="360"/>
      </w:pPr>
      <w:r>
        <w:t>Used Python to run automation scripts and extract, analy</w:t>
      </w:r>
      <w:r w:rsidR="001871BB">
        <w:t>s</w:t>
      </w:r>
      <w:r>
        <w:t>e data, reducing time taken for data analysis by 20%</w:t>
      </w:r>
      <w:r w:rsidR="00A277EA">
        <w:t>.</w:t>
      </w:r>
    </w:p>
    <w:p w14:paraId="3D00D16D" w14:textId="77777777" w:rsidR="004651A1" w:rsidRPr="004651A1" w:rsidRDefault="004651A1">
      <w:pPr>
        <w:pStyle w:val="Heading1"/>
        <w:rPr>
          <w:ins w:id="5" w:author="LIM Jitt Hing" w:date="2024-11-13T22:09:00Z"/>
          <w:lang w:val="en-US"/>
        </w:rPr>
      </w:pPr>
    </w:p>
    <w:p w14:paraId="624AE246" w14:textId="77777777" w:rsidR="004651A1" w:rsidRPr="004651A1" w:rsidRDefault="004651A1" w:rsidP="004651A1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</w:tabs>
        <w:spacing w:after="36" w:line="259" w:lineRule="auto"/>
        <w:ind w:left="-5" w:firstLine="0"/>
        <w:rPr>
          <w:b/>
          <w:color w:val="000000" w:themeColor="text1"/>
        </w:rPr>
      </w:pPr>
      <w:r w:rsidRPr="004651A1">
        <w:rPr>
          <w:b/>
          <w:color w:val="000000" w:themeColor="text1"/>
        </w:rPr>
        <w:t>Accenture</w:t>
      </w:r>
    </w:p>
    <w:p w14:paraId="6DD787AB" w14:textId="77777777" w:rsidR="004651A1" w:rsidRPr="004651A1" w:rsidRDefault="004651A1" w:rsidP="004651A1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</w:tabs>
        <w:spacing w:after="36" w:line="259" w:lineRule="auto"/>
        <w:ind w:left="-5" w:firstLine="0"/>
        <w:rPr>
          <w:bCs/>
          <w:i/>
          <w:iCs/>
          <w:color w:val="000000" w:themeColor="text1"/>
        </w:rPr>
      </w:pPr>
      <w:r w:rsidRPr="004651A1">
        <w:rPr>
          <w:bCs/>
          <w:i/>
          <w:iCs/>
          <w:color w:val="000000" w:themeColor="text1"/>
        </w:rPr>
        <w:t>Operation Threat Analyst Intern</w:t>
      </w:r>
      <w:r w:rsidRPr="004651A1">
        <w:rPr>
          <w:bCs/>
          <w:i/>
          <w:iCs/>
          <w:color w:val="000000" w:themeColor="text1"/>
        </w:rPr>
        <w:tab/>
      </w:r>
      <w:r w:rsidRPr="004651A1">
        <w:rPr>
          <w:bCs/>
          <w:i/>
          <w:iCs/>
          <w:color w:val="000000" w:themeColor="text1"/>
        </w:rPr>
        <w:tab/>
      </w:r>
      <w:r w:rsidRPr="004651A1">
        <w:rPr>
          <w:bCs/>
          <w:i/>
          <w:iCs/>
          <w:color w:val="000000" w:themeColor="text1"/>
        </w:rPr>
        <w:tab/>
      </w:r>
      <w:r w:rsidRPr="004651A1">
        <w:rPr>
          <w:bCs/>
          <w:i/>
          <w:iCs/>
          <w:color w:val="000000" w:themeColor="text1"/>
        </w:rPr>
        <w:tab/>
      </w:r>
      <w:r w:rsidRPr="004651A1">
        <w:rPr>
          <w:bCs/>
          <w:i/>
          <w:iCs/>
          <w:color w:val="000000" w:themeColor="text1"/>
        </w:rPr>
        <w:tab/>
      </w:r>
      <w:r w:rsidRPr="004651A1">
        <w:rPr>
          <w:bCs/>
          <w:i/>
          <w:iCs/>
          <w:color w:val="000000" w:themeColor="text1"/>
        </w:rPr>
        <w:tab/>
      </w:r>
      <w:r w:rsidRPr="004651A1">
        <w:rPr>
          <w:bCs/>
          <w:i/>
          <w:iCs/>
          <w:color w:val="000000" w:themeColor="text1"/>
        </w:rPr>
        <w:tab/>
      </w:r>
      <w:r w:rsidRPr="004651A1">
        <w:rPr>
          <w:bCs/>
          <w:i/>
          <w:iCs/>
          <w:color w:val="000000" w:themeColor="text1"/>
        </w:rPr>
        <w:tab/>
      </w:r>
      <w:r w:rsidRPr="004651A1">
        <w:rPr>
          <w:bCs/>
          <w:i/>
          <w:iCs/>
          <w:color w:val="000000" w:themeColor="text1"/>
        </w:rPr>
        <w:tab/>
        <w:t xml:space="preserve">    </w:t>
      </w:r>
      <w:r w:rsidRPr="004651A1">
        <w:rPr>
          <w:b/>
          <w:color w:val="000000" w:themeColor="text1"/>
        </w:rPr>
        <w:t>Jan 2023 – Jul 2023</w:t>
      </w:r>
      <w:r w:rsidRPr="004651A1">
        <w:rPr>
          <w:bCs/>
          <w:i/>
          <w:iCs/>
          <w:color w:val="000000" w:themeColor="text1"/>
        </w:rPr>
        <w:t xml:space="preserve">  </w:t>
      </w:r>
    </w:p>
    <w:p w14:paraId="4A551A6F" w14:textId="09739773" w:rsidR="004651A1" w:rsidRPr="004651A1" w:rsidRDefault="004651A1" w:rsidP="004651A1">
      <w:pPr>
        <w:numPr>
          <w:ilvl w:val="0"/>
          <w:numId w:val="3"/>
        </w:numPr>
        <w:ind w:hanging="360"/>
        <w:rPr>
          <w:color w:val="000000" w:themeColor="text1"/>
        </w:rPr>
      </w:pPr>
      <w:r w:rsidRPr="004651A1">
        <w:rPr>
          <w:color w:val="000000" w:themeColor="text1"/>
        </w:rPr>
        <w:t>Conducting weekly Compliance log reviews with authorities, which included a curated presentation for the respective stakeholders</w:t>
      </w:r>
      <w:r>
        <w:rPr>
          <w:color w:val="000000" w:themeColor="text1"/>
        </w:rPr>
        <w:t xml:space="preserve"> to keep them up to speed with internal compliance checks.</w:t>
      </w:r>
    </w:p>
    <w:p w14:paraId="3DE3E672" w14:textId="77777777" w:rsidR="004651A1" w:rsidRPr="004651A1" w:rsidRDefault="004651A1" w:rsidP="004651A1">
      <w:pPr>
        <w:numPr>
          <w:ilvl w:val="0"/>
          <w:numId w:val="3"/>
        </w:numPr>
        <w:ind w:hanging="360"/>
        <w:rPr>
          <w:color w:val="000000" w:themeColor="text1"/>
        </w:rPr>
      </w:pPr>
      <w:r w:rsidRPr="004651A1">
        <w:rPr>
          <w:color w:val="000000" w:themeColor="text1"/>
        </w:rPr>
        <w:t>Co-ordinated with different teams to communicate discrepancies in data and troubleshoot potential bugs that may affect the log review process.</w:t>
      </w:r>
    </w:p>
    <w:p w14:paraId="5B58BF53" w14:textId="1F2F577F" w:rsidR="004651A1" w:rsidRDefault="00883B11" w:rsidP="004651A1">
      <w:pPr>
        <w:numPr>
          <w:ilvl w:val="0"/>
          <w:numId w:val="3"/>
        </w:numPr>
        <w:ind w:hanging="360"/>
        <w:rPr>
          <w:color w:val="000000" w:themeColor="text1"/>
        </w:rPr>
      </w:pPr>
      <w:r>
        <w:rPr>
          <w:color w:val="000000" w:themeColor="text1"/>
        </w:rPr>
        <w:t>Developed and deployed a</w:t>
      </w:r>
      <w:r w:rsidR="004651A1" w:rsidRPr="004651A1">
        <w:rPr>
          <w:color w:val="000000" w:themeColor="text1"/>
        </w:rPr>
        <w:t>n automation solution to streamline</w:t>
      </w:r>
      <w:r>
        <w:rPr>
          <w:color w:val="000000" w:themeColor="text1"/>
        </w:rPr>
        <w:t xml:space="preserve"> compliance reviews</w:t>
      </w:r>
      <w:r w:rsidR="004651A1" w:rsidRPr="004651A1">
        <w:rPr>
          <w:color w:val="000000" w:themeColor="text1"/>
        </w:rPr>
        <w:t xml:space="preserve">, </w:t>
      </w:r>
      <w:r w:rsidR="004651A1">
        <w:rPr>
          <w:color w:val="000000" w:themeColor="text1"/>
        </w:rPr>
        <w:t>reducing manual effort by 60%.</w:t>
      </w:r>
    </w:p>
    <w:p w14:paraId="688790D9" w14:textId="137C7766" w:rsidR="004651A1" w:rsidRPr="004651A1" w:rsidRDefault="004651A1" w:rsidP="004651A1">
      <w:pPr>
        <w:numPr>
          <w:ilvl w:val="0"/>
          <w:numId w:val="3"/>
        </w:numPr>
        <w:ind w:hanging="360"/>
        <w:rPr>
          <w:color w:val="000000" w:themeColor="text1"/>
        </w:rPr>
      </w:pPr>
      <w:r>
        <w:rPr>
          <w:color w:val="000000" w:themeColor="text1"/>
        </w:rPr>
        <w:t>Familiarised with technology used in the industry, such as AWS, Dynatrace, Jira.</w:t>
      </w:r>
    </w:p>
    <w:p w14:paraId="316BBFA6" w14:textId="77777777" w:rsidR="00EC5D90" w:rsidRDefault="00EC5D90" w:rsidP="00EC5D90">
      <w:pPr>
        <w:spacing w:after="0" w:line="240" w:lineRule="auto"/>
        <w:ind w:left="0" w:firstLine="0"/>
      </w:pPr>
    </w:p>
    <w:p w14:paraId="24EC1D7A" w14:textId="11488F01" w:rsidR="00245C5F" w:rsidRPr="00EC5D90" w:rsidRDefault="00245C5F" w:rsidP="00EC5D90">
      <w:pPr>
        <w:spacing w:after="0" w:line="240" w:lineRule="auto"/>
        <w:ind w:left="0" w:right="46" w:firstLine="0"/>
        <w:rPr>
          <w:b/>
          <w:lang w:val="en-SG" w:eastAsia="zh-CN" w:bidi="ar-SA"/>
        </w:rPr>
      </w:pPr>
      <w:r w:rsidRPr="00EC5D90">
        <w:rPr>
          <w:b/>
          <w:bCs/>
        </w:rPr>
        <w:t>Ministry of Health (MOH)</w:t>
      </w:r>
      <w:r w:rsidR="00EC5D90">
        <w:rPr>
          <w:b/>
          <w:bCs/>
        </w:rPr>
        <w:tab/>
        <w:t xml:space="preserve">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         </w:t>
      </w:r>
      <w:r w:rsidR="00EC5D90">
        <w:t xml:space="preserve">          </w:t>
      </w:r>
      <w:r>
        <w:t xml:space="preserve">Feb 2022 – March 2022   </w:t>
      </w:r>
    </w:p>
    <w:p w14:paraId="11339535" w14:textId="77777777" w:rsidR="00245C5F" w:rsidRPr="004651A1" w:rsidRDefault="00245C5F" w:rsidP="00245C5F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</w:tabs>
        <w:spacing w:after="36" w:line="259" w:lineRule="auto"/>
        <w:ind w:left="-5" w:firstLine="0"/>
        <w:rPr>
          <w:b/>
        </w:rPr>
      </w:pPr>
      <w:r>
        <w:rPr>
          <w:i/>
        </w:rPr>
        <w:t>Team Leader (Volunteer</w:t>
      </w:r>
      <w:r>
        <w:rPr>
          <w:b/>
        </w:rPr>
        <w:t>)</w:t>
      </w:r>
    </w:p>
    <w:p w14:paraId="21BB0389" w14:textId="77777777" w:rsidR="00245C5F" w:rsidRDefault="00245C5F" w:rsidP="00245C5F">
      <w:pPr>
        <w:numPr>
          <w:ilvl w:val="0"/>
          <w:numId w:val="3"/>
        </w:numPr>
        <w:ind w:hanging="360"/>
      </w:pPr>
      <w:r>
        <w:t>Worked as the team leader, leading a team of 30 members to answer to callers’ requests, such as conveyance to facilities or simple queries regarding Home Recovery Program (HRP) protocol.</w:t>
      </w:r>
    </w:p>
    <w:p w14:paraId="18ACC6EA" w14:textId="38D00CA0" w:rsidR="002D01F4" w:rsidRPr="00245C5F" w:rsidRDefault="00245C5F" w:rsidP="00245C5F">
      <w:pPr>
        <w:numPr>
          <w:ilvl w:val="0"/>
          <w:numId w:val="3"/>
        </w:numPr>
        <w:ind w:hanging="360"/>
      </w:pPr>
      <w:r>
        <w:t>Doubled up as the point man for mediation with incompliant callers, resolving issues and requests</w:t>
      </w:r>
      <w:r w:rsidR="00A87ACF" w:rsidRPr="00245C5F">
        <w:rPr>
          <w:b/>
        </w:rPr>
        <w:tab/>
        <w:t xml:space="preserve">  </w:t>
      </w:r>
      <w:r w:rsidR="00A87ACF" w:rsidRPr="00245C5F">
        <w:rPr>
          <w:b/>
        </w:rPr>
        <w:tab/>
      </w:r>
    </w:p>
    <w:p w14:paraId="0F890419" w14:textId="77777777" w:rsidR="00A46F98" w:rsidRDefault="00A46F98" w:rsidP="00245C5F">
      <w:pPr>
        <w:ind w:left="0" w:firstLine="0"/>
      </w:pPr>
    </w:p>
    <w:p w14:paraId="65FF6C3D" w14:textId="77777777" w:rsidR="00A46F98" w:rsidRDefault="00A46F98" w:rsidP="00A46F98">
      <w:pPr>
        <w:spacing w:after="0" w:line="240" w:lineRule="auto"/>
        <w:ind w:left="0" w:firstLine="0"/>
      </w:pPr>
    </w:p>
    <w:p w14:paraId="13DDF5D3" w14:textId="55C9BC7F" w:rsidR="00D36F36" w:rsidRDefault="00A87ACF" w:rsidP="00A46F98">
      <w:pPr>
        <w:pStyle w:val="Heading1"/>
      </w:pPr>
      <w:r>
        <w:t>EXTRA-CURRICULAR ACTIVITIE</w:t>
      </w:r>
      <w:r w:rsidR="00245C5F">
        <w:t>S</w:t>
      </w:r>
    </w:p>
    <w:p w14:paraId="2F8BB78B" w14:textId="1D60FF17" w:rsidR="00D36F36" w:rsidRDefault="00A87ACF" w:rsidP="00F31D34">
      <w:pPr>
        <w:spacing w:line="259" w:lineRule="auto"/>
        <w:ind w:left="-20" w:right="-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4293FA" wp14:editId="6733CD89">
                <wp:extent cx="6894196" cy="8890"/>
                <wp:effectExtent l="0" t="0" r="0" b="0"/>
                <wp:docPr id="3261" name="Group 3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196" cy="8890"/>
                          <a:chOff x="0" y="0"/>
                          <a:chExt cx="6894196" cy="8890"/>
                        </a:xfrm>
                      </wpg:grpSpPr>
                      <wps:wsp>
                        <wps:cNvPr id="4042" name="Shape 4042"/>
                        <wps:cNvSpPr/>
                        <wps:spPr>
                          <a:xfrm>
                            <a:off x="0" y="0"/>
                            <a:ext cx="68941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196" h="9144">
                                <a:moveTo>
                                  <a:pt x="0" y="0"/>
                                </a:moveTo>
                                <a:lnTo>
                                  <a:pt x="6894196" y="0"/>
                                </a:lnTo>
                                <a:lnTo>
                                  <a:pt x="68941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3261" style="width:542.85pt;height:0.700012pt;mso-position-horizontal-relative:char;mso-position-vertical-relative:line" coordsize="68941,88">
                <v:shape id="Shape 4043" style="position:absolute;width:68941;height:91;left:0;top:0;" coordsize="6894196,9144" path="m0,0l6894196,0l689419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13"/>
        </w:rPr>
        <w:t xml:space="preserve"> </w:t>
      </w:r>
    </w:p>
    <w:p w14:paraId="54F5D67A" w14:textId="37CA6082" w:rsidR="00A46F98" w:rsidRDefault="00A46F98" w:rsidP="00A46F98">
      <w:pPr>
        <w:pStyle w:val="Heading1"/>
        <w:tabs>
          <w:tab w:val="center" w:pos="6498"/>
          <w:tab w:val="right" w:pos="10820"/>
        </w:tabs>
        <w:spacing w:line="276" w:lineRule="auto"/>
        <w:ind w:left="0" w:firstLine="0"/>
      </w:pPr>
      <w:r>
        <w:t xml:space="preserve">Project </w:t>
      </w:r>
      <w:proofErr w:type="spellStart"/>
      <w:r>
        <w:t>SSUpport</w:t>
      </w:r>
      <w:proofErr w:type="spellEnd"/>
      <w:r>
        <w:t xml:space="preserve"> 3    </w:t>
      </w:r>
      <w:r>
        <w:tab/>
        <w:t xml:space="preserve">  </w:t>
      </w:r>
      <w:r>
        <w:tab/>
        <w:t xml:space="preserve">                          Jan 2024 – Oct 2024</w:t>
      </w:r>
    </w:p>
    <w:p w14:paraId="68579222" w14:textId="0CF5D28F" w:rsidR="00A46F98" w:rsidRDefault="00A46F98" w:rsidP="00A46F98">
      <w:pPr>
        <w:spacing w:line="276" w:lineRule="auto"/>
        <w:ind w:left="0" w:firstLine="0"/>
        <w:rPr>
          <w:i/>
          <w:iCs/>
          <w:lang w:val="en-SG" w:eastAsia="zh-CN" w:bidi="ar-SA"/>
        </w:rPr>
      </w:pPr>
      <w:r w:rsidRPr="00A46F98">
        <w:rPr>
          <w:i/>
          <w:iCs/>
          <w:lang w:val="en-SG" w:eastAsia="zh-CN" w:bidi="ar-SA"/>
        </w:rPr>
        <w:t>Team Member</w:t>
      </w:r>
    </w:p>
    <w:p w14:paraId="24D35496" w14:textId="0D649776" w:rsidR="00A46F98" w:rsidRDefault="00A46F98" w:rsidP="00782181">
      <w:pPr>
        <w:numPr>
          <w:ilvl w:val="0"/>
          <w:numId w:val="3"/>
        </w:numPr>
        <w:ind w:hanging="360"/>
      </w:pPr>
      <w:r>
        <w:t>Worked in a team to i</w:t>
      </w:r>
      <w:r w:rsidRPr="00A46F98">
        <w:t>ntroduce meaningful and engaging after-school enrichment programs that foster leadership and team building</w:t>
      </w:r>
      <w:r>
        <w:t xml:space="preserve"> for secondary school children</w:t>
      </w:r>
    </w:p>
    <w:p w14:paraId="7514EAD9" w14:textId="69B9AA2C" w:rsidR="00A46F98" w:rsidRDefault="00A46F98" w:rsidP="00782181">
      <w:pPr>
        <w:numPr>
          <w:ilvl w:val="0"/>
          <w:numId w:val="3"/>
        </w:numPr>
        <w:ind w:hanging="360"/>
      </w:pPr>
      <w:r>
        <w:t>Provide</w:t>
      </w:r>
      <w:r w:rsidR="00A87ACF">
        <w:t>d</w:t>
      </w:r>
      <w:r>
        <w:t xml:space="preserve"> holistic development for the students through new sports and experiences that they may not be able to have on a day-to-day basis</w:t>
      </w:r>
    </w:p>
    <w:p w14:paraId="7234F948" w14:textId="720ADBD9" w:rsidR="00A46F98" w:rsidRDefault="00A46F98" w:rsidP="00A46F98">
      <w:pPr>
        <w:numPr>
          <w:ilvl w:val="0"/>
          <w:numId w:val="3"/>
        </w:numPr>
        <w:ind w:hanging="360"/>
      </w:pPr>
      <w:r>
        <w:t xml:space="preserve">Involved in the planning of some sessions, </w:t>
      </w:r>
      <w:r w:rsidR="00A81190">
        <w:t>including introducing football and floorball concepts to the students</w:t>
      </w:r>
    </w:p>
    <w:p w14:paraId="1209248C" w14:textId="77777777" w:rsidR="004F5000" w:rsidRDefault="004F5000" w:rsidP="004651A1">
      <w:pPr>
        <w:ind w:left="0" w:firstLine="0"/>
      </w:pPr>
    </w:p>
    <w:p w14:paraId="11BFD4A5" w14:textId="1FB987BA" w:rsidR="004F5000" w:rsidRPr="004651A1" w:rsidRDefault="004F5000" w:rsidP="004651A1">
      <w:pPr>
        <w:ind w:left="360" w:hanging="360"/>
        <w:jc w:val="both"/>
      </w:pPr>
      <w:r w:rsidRPr="004F5000">
        <w:rPr>
          <w:b/>
          <w:bCs/>
        </w:rPr>
        <w:t>SMU Floorball</w:t>
      </w:r>
      <w:r w:rsidR="004651A1" w:rsidRPr="004651A1">
        <w:rPr>
          <w:b/>
          <w:bCs/>
        </w:rPr>
        <w:t xml:space="preserve"> </w:t>
      </w:r>
      <w:r w:rsidR="004651A1">
        <w:rPr>
          <w:b/>
          <w:bCs/>
        </w:rPr>
        <w:tab/>
      </w:r>
      <w:r w:rsidR="004651A1">
        <w:rPr>
          <w:b/>
          <w:bCs/>
        </w:rPr>
        <w:tab/>
      </w:r>
      <w:r w:rsidR="004651A1">
        <w:rPr>
          <w:b/>
          <w:bCs/>
        </w:rPr>
        <w:tab/>
      </w:r>
      <w:r w:rsidR="004651A1">
        <w:rPr>
          <w:b/>
          <w:bCs/>
        </w:rPr>
        <w:tab/>
      </w:r>
      <w:r w:rsidR="004651A1">
        <w:rPr>
          <w:b/>
          <w:bCs/>
        </w:rPr>
        <w:tab/>
      </w:r>
      <w:r w:rsidR="004651A1">
        <w:rPr>
          <w:b/>
          <w:bCs/>
        </w:rPr>
        <w:tab/>
      </w:r>
      <w:r w:rsidR="004651A1">
        <w:rPr>
          <w:b/>
          <w:bCs/>
        </w:rPr>
        <w:tab/>
      </w:r>
      <w:r w:rsidR="004651A1">
        <w:rPr>
          <w:b/>
          <w:bCs/>
        </w:rPr>
        <w:tab/>
      </w:r>
      <w:r w:rsidR="004651A1">
        <w:rPr>
          <w:b/>
          <w:bCs/>
        </w:rPr>
        <w:tab/>
      </w:r>
      <w:r w:rsidR="004651A1">
        <w:rPr>
          <w:b/>
          <w:bCs/>
        </w:rPr>
        <w:tab/>
      </w:r>
      <w:r w:rsidR="004651A1">
        <w:rPr>
          <w:b/>
          <w:bCs/>
        </w:rPr>
        <w:tab/>
        <w:t xml:space="preserve">      </w:t>
      </w:r>
      <w:r w:rsidR="004651A1" w:rsidRPr="004F5000">
        <w:rPr>
          <w:b/>
          <w:bCs/>
        </w:rPr>
        <w:t>Aug 2022 - Present</w:t>
      </w:r>
    </w:p>
    <w:p w14:paraId="6BC363EF" w14:textId="77777777" w:rsidR="004F5000" w:rsidRDefault="004F5000" w:rsidP="004F5000">
      <w:pPr>
        <w:ind w:left="360" w:hanging="360"/>
        <w:rPr>
          <w:i/>
          <w:iCs/>
        </w:rPr>
      </w:pPr>
      <w:r w:rsidRPr="004F5000">
        <w:rPr>
          <w:i/>
          <w:iCs/>
        </w:rPr>
        <w:t>Team Member</w:t>
      </w:r>
    </w:p>
    <w:p w14:paraId="6BAD7900" w14:textId="77777777" w:rsidR="004651A1" w:rsidRDefault="004F5000" w:rsidP="004651A1">
      <w:pPr>
        <w:ind w:left="360" w:hanging="360"/>
      </w:pPr>
      <w:r>
        <w:t xml:space="preserve">• </w:t>
      </w:r>
      <w:r>
        <w:tab/>
        <w:t>Represented SMU in the Inter-Varsity Polytechnic competition in 2024 and clinched 4</w:t>
      </w:r>
      <w:r w:rsidRPr="004F5000">
        <w:rPr>
          <w:vertAlign w:val="superscript"/>
        </w:rPr>
        <w:t>th</w:t>
      </w:r>
      <w:r>
        <w:t>.</w:t>
      </w:r>
    </w:p>
    <w:p w14:paraId="445765A0" w14:textId="622A7538" w:rsidR="004651A1" w:rsidRDefault="004651A1" w:rsidP="004651A1">
      <w:pPr>
        <w:ind w:left="360" w:hanging="360"/>
      </w:pPr>
      <w:r>
        <w:t xml:space="preserve">• </w:t>
      </w:r>
      <w:r>
        <w:tab/>
        <w:t>Represented SMU in the Singapore University Games in 2024 and clinched 3</w:t>
      </w:r>
      <w:r w:rsidRPr="004651A1">
        <w:rPr>
          <w:vertAlign w:val="superscript"/>
        </w:rPr>
        <w:t>rd</w:t>
      </w:r>
      <w:r>
        <w:t>.</w:t>
      </w:r>
    </w:p>
    <w:p w14:paraId="1CFC5CC3" w14:textId="773D59D7" w:rsidR="00D36F36" w:rsidRPr="004651A1" w:rsidRDefault="004F5000" w:rsidP="004651A1">
      <w:pPr>
        <w:ind w:left="360" w:hanging="360"/>
      </w:pPr>
      <w:r>
        <w:tab/>
        <w:t xml:space="preserve">    </w:t>
      </w:r>
    </w:p>
    <w:p w14:paraId="4AB6BF29" w14:textId="5FD072BE" w:rsidR="002E043C" w:rsidRDefault="002E043C">
      <w:pPr>
        <w:ind w:left="360" w:hanging="360"/>
      </w:pPr>
    </w:p>
    <w:p w14:paraId="65948963" w14:textId="132CA482" w:rsidR="00D14735" w:rsidRDefault="002E043C" w:rsidP="002E043C">
      <w:pPr>
        <w:pStyle w:val="Heading1"/>
      </w:pPr>
      <w:r>
        <w:t>NATIONAL SERVICE</w:t>
      </w:r>
      <w:r w:rsidR="00D14735">
        <w:tab/>
      </w:r>
      <w:r w:rsidR="00D14735">
        <w:tab/>
      </w:r>
      <w:r w:rsidR="00D14735">
        <w:tab/>
      </w:r>
      <w:r w:rsidR="00D14735">
        <w:tab/>
      </w:r>
      <w:r w:rsidR="00D14735">
        <w:tab/>
      </w:r>
      <w:r w:rsidR="00D14735">
        <w:tab/>
      </w:r>
      <w:r w:rsidR="00D14735">
        <w:tab/>
      </w:r>
      <w:r w:rsidR="00D14735">
        <w:tab/>
      </w:r>
      <w:r w:rsidR="00D14735">
        <w:tab/>
      </w:r>
      <w:r w:rsidR="00D14735">
        <w:tab/>
        <w:t xml:space="preserve">    Nov 2021- Nov 2022</w:t>
      </w:r>
    </w:p>
    <w:p w14:paraId="5ACEBD9C" w14:textId="0BB71FCA" w:rsidR="002E043C" w:rsidRDefault="00D14735" w:rsidP="002E043C">
      <w:pPr>
        <w:pStyle w:val="Heading1"/>
      </w:pPr>
      <w:r w:rsidRPr="00D14735">
        <w:rPr>
          <w:b w:val="0"/>
          <w:bCs/>
          <w:i/>
          <w:iCs/>
        </w:rPr>
        <w:t>Platoon Sergeant</w:t>
      </w:r>
    </w:p>
    <w:p w14:paraId="7A66882B" w14:textId="20B8F482" w:rsidR="00C15B39" w:rsidRDefault="002E043C" w:rsidP="004B4EED">
      <w:pPr>
        <w:numPr>
          <w:ilvl w:val="0"/>
          <w:numId w:val="3"/>
        </w:numPr>
        <w:ind w:hanging="360"/>
      </w:pPr>
      <w:r>
        <w:t xml:space="preserve">Spearheaded </w:t>
      </w:r>
      <w:r w:rsidR="00C15B39">
        <w:t>the mortar platoon to achieve the best ever score awarded to a mortar platoon in the Active Unit Training Evaluation Centre (ATEC) evaluation.</w:t>
      </w:r>
    </w:p>
    <w:p w14:paraId="6F6A0064" w14:textId="303F416A" w:rsidR="00D36F36" w:rsidRDefault="00A87ACF" w:rsidP="00091982">
      <w:pPr>
        <w:spacing w:after="70" w:line="259" w:lineRule="auto"/>
        <w:ind w:left="0" w:firstLine="0"/>
      </w:pP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  </w:t>
      </w:r>
      <w:r>
        <w:rPr>
          <w:i/>
          <w:color w:val="7E7E7E"/>
        </w:rPr>
        <w:t xml:space="preserve"> </w:t>
      </w:r>
      <w:r>
        <w:rPr>
          <w:sz w:val="13"/>
        </w:rPr>
        <w:t xml:space="preserve"> </w:t>
      </w:r>
    </w:p>
    <w:p w14:paraId="509DF7A9" w14:textId="77777777" w:rsidR="00D36F36" w:rsidRDefault="00A87ACF">
      <w:pPr>
        <w:pStyle w:val="Heading1"/>
      </w:pPr>
      <w:r>
        <w:t xml:space="preserve">ADDITIONAL INFORMATION  </w:t>
      </w:r>
    </w:p>
    <w:p w14:paraId="6EAC2326" w14:textId="766E87D6" w:rsidR="00D36F36" w:rsidRDefault="00A87ACF">
      <w:pPr>
        <w:numPr>
          <w:ilvl w:val="0"/>
          <w:numId w:val="5"/>
        </w:numPr>
        <w:ind w:hanging="360"/>
      </w:pPr>
      <w:r>
        <w:rPr>
          <w:b/>
        </w:rPr>
        <w:t>Interest:</w:t>
      </w:r>
      <w:r>
        <w:t xml:space="preserve"> </w:t>
      </w:r>
      <w:r w:rsidR="00033487">
        <w:t>Football</w:t>
      </w:r>
      <w:r>
        <w:t>, Technology,</w:t>
      </w:r>
      <w:r w:rsidR="00650F94">
        <w:t xml:space="preserve"> Integrative Systems</w:t>
      </w:r>
      <w:r>
        <w:t xml:space="preserve"> and Skill-Based Volunteerism </w:t>
      </w:r>
      <w:r>
        <w:rPr>
          <w:i/>
          <w:color w:val="7E7E7E"/>
        </w:rPr>
        <w:t xml:space="preserve"> </w:t>
      </w:r>
      <w:r>
        <w:t xml:space="preserve"> </w:t>
      </w:r>
    </w:p>
    <w:sectPr w:rsidR="00D36F36">
      <w:headerReference w:type="even" r:id="rId12"/>
      <w:headerReference w:type="default" r:id="rId13"/>
      <w:headerReference w:type="first" r:id="rId14"/>
      <w:pgSz w:w="12240" w:h="15840"/>
      <w:pgMar w:top="1440" w:right="715" w:bottom="1440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4F28E" w14:textId="77777777" w:rsidR="00A245C1" w:rsidRDefault="00A245C1" w:rsidP="00A87ACF">
      <w:pPr>
        <w:spacing w:after="0" w:line="240" w:lineRule="auto"/>
      </w:pPr>
      <w:r>
        <w:separator/>
      </w:r>
    </w:p>
  </w:endnote>
  <w:endnote w:type="continuationSeparator" w:id="0">
    <w:p w14:paraId="21877F5C" w14:textId="77777777" w:rsidR="00A245C1" w:rsidRDefault="00A245C1" w:rsidP="00A8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39755" w14:textId="77777777" w:rsidR="00A245C1" w:rsidRDefault="00A245C1" w:rsidP="00A87ACF">
      <w:pPr>
        <w:spacing w:after="0" w:line="240" w:lineRule="auto"/>
      </w:pPr>
      <w:r>
        <w:separator/>
      </w:r>
    </w:p>
  </w:footnote>
  <w:footnote w:type="continuationSeparator" w:id="0">
    <w:p w14:paraId="2C7A5CC5" w14:textId="77777777" w:rsidR="00A245C1" w:rsidRDefault="00A245C1" w:rsidP="00A87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9D0F" w14:textId="342135ED" w:rsidR="00A87ACF" w:rsidRDefault="00A87A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91E9DBC" wp14:editId="2ED0C12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333500" cy="323850"/>
              <wp:effectExtent l="0" t="0" r="0" b="0"/>
              <wp:wrapNone/>
              <wp:docPr id="1721044703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0292C9" w14:textId="1CC5FEAA" w:rsidR="00A87ACF" w:rsidRPr="00A87ACF" w:rsidRDefault="00A87ACF" w:rsidP="00A87A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</w:pPr>
                          <w:r w:rsidRPr="00A87ACF"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1E9D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left:0;text-align:left;margin-left:0;margin-top:0;width:105pt;height:25.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" filled="f" stroked="f">
              <v:textbox style="mso-fit-shape-to-text:t" inset="0,15pt,0,0">
                <w:txbxContent>
                  <w:p w14:paraId="2B0292C9" w14:textId="1CC5FEAA" w:rsidR="00A87ACF" w:rsidRPr="00A87ACF" w:rsidRDefault="00A87ACF" w:rsidP="00A87A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</w:pPr>
                    <w:r w:rsidRPr="00A87ACF"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046E1" w14:textId="362D0662" w:rsidR="00A87ACF" w:rsidRDefault="00A87A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5AA288" wp14:editId="2FE3B2EB">
              <wp:simplePos x="446314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1333500" cy="323850"/>
              <wp:effectExtent l="0" t="0" r="0" b="0"/>
              <wp:wrapNone/>
              <wp:docPr id="543165965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3D901A" w14:textId="55CE3AE4" w:rsidR="00A87ACF" w:rsidRPr="00A87ACF" w:rsidRDefault="00A87ACF" w:rsidP="00A87A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</w:pPr>
                          <w:r w:rsidRPr="00A87ACF"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AA2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left:0;text-align:left;margin-left:0;margin-top:0;width:105pt;height:25.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" filled="f" stroked="f">
              <v:textbox style="mso-fit-shape-to-text:t" inset="0,15pt,0,0">
                <w:txbxContent>
                  <w:p w14:paraId="753D901A" w14:textId="55CE3AE4" w:rsidR="00A87ACF" w:rsidRPr="00A87ACF" w:rsidRDefault="00A87ACF" w:rsidP="00A87A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</w:pPr>
                    <w:r w:rsidRPr="00A87ACF"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6EC2F" w14:textId="578D0FDD" w:rsidR="00A87ACF" w:rsidRDefault="00A87AC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A68187" wp14:editId="4273B25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333500" cy="323850"/>
              <wp:effectExtent l="0" t="0" r="0" b="0"/>
              <wp:wrapNone/>
              <wp:docPr id="1278174938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3500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9FFFDA" w14:textId="78272F39" w:rsidR="00A87ACF" w:rsidRPr="00A87ACF" w:rsidRDefault="00A87ACF" w:rsidP="00A87A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</w:pPr>
                          <w:r w:rsidRPr="00A87ACF">
                            <w:rPr>
                              <w:rFonts w:ascii="Calibri" w:eastAsia="Calibri" w:hAnsi="Calibri" w:cs="Calibri"/>
                              <w:noProof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A6818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left:0;text-align:left;margin-left:0;margin-top:0;width:105pt;height:25.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" filled="f" stroked="f">
              <v:textbox style="mso-fit-shape-to-text:t" inset="0,15pt,0,0">
                <w:txbxContent>
                  <w:p w14:paraId="3F9FFFDA" w14:textId="78272F39" w:rsidR="00A87ACF" w:rsidRPr="00A87ACF" w:rsidRDefault="00A87ACF" w:rsidP="00A87AC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</w:pPr>
                    <w:r w:rsidRPr="00A87ACF">
                      <w:rPr>
                        <w:rFonts w:ascii="Calibri" w:eastAsia="Calibri" w:hAnsi="Calibri" w:cs="Calibri"/>
                        <w:noProof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5D6"/>
    <w:multiLevelType w:val="hybridMultilevel"/>
    <w:tmpl w:val="BAF4B446"/>
    <w:lvl w:ilvl="0" w:tplc="191819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95203"/>
    <w:multiLevelType w:val="hybridMultilevel"/>
    <w:tmpl w:val="2B00E47C"/>
    <w:lvl w:ilvl="0" w:tplc="FBC41470">
      <w:start w:val="1"/>
      <w:numFmt w:val="bullet"/>
      <w:lvlText w:val="▪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30319E">
      <w:start w:val="1"/>
      <w:numFmt w:val="bullet"/>
      <w:lvlText w:val="o"/>
      <w:lvlJc w:val="left"/>
      <w:pPr>
        <w:ind w:left="1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9A96BA">
      <w:start w:val="1"/>
      <w:numFmt w:val="bullet"/>
      <w:lvlText w:val="▪"/>
      <w:lvlJc w:val="left"/>
      <w:pPr>
        <w:ind w:left="1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CEA910">
      <w:start w:val="1"/>
      <w:numFmt w:val="bullet"/>
      <w:lvlText w:val="•"/>
      <w:lvlJc w:val="left"/>
      <w:pPr>
        <w:ind w:left="2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0A6638">
      <w:start w:val="1"/>
      <w:numFmt w:val="bullet"/>
      <w:lvlText w:val="o"/>
      <w:lvlJc w:val="left"/>
      <w:pPr>
        <w:ind w:left="3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CC2B7A">
      <w:start w:val="1"/>
      <w:numFmt w:val="bullet"/>
      <w:lvlText w:val="▪"/>
      <w:lvlJc w:val="left"/>
      <w:pPr>
        <w:ind w:left="3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364D08">
      <w:start w:val="1"/>
      <w:numFmt w:val="bullet"/>
      <w:lvlText w:val="•"/>
      <w:lvlJc w:val="left"/>
      <w:pPr>
        <w:ind w:left="4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5C6A24">
      <w:start w:val="1"/>
      <w:numFmt w:val="bullet"/>
      <w:lvlText w:val="o"/>
      <w:lvlJc w:val="left"/>
      <w:pPr>
        <w:ind w:left="5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C89642">
      <w:start w:val="1"/>
      <w:numFmt w:val="bullet"/>
      <w:lvlText w:val="▪"/>
      <w:lvlJc w:val="left"/>
      <w:pPr>
        <w:ind w:left="6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0C65A2"/>
    <w:multiLevelType w:val="hybridMultilevel"/>
    <w:tmpl w:val="A1A24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F5A68"/>
    <w:multiLevelType w:val="hybridMultilevel"/>
    <w:tmpl w:val="21C84320"/>
    <w:lvl w:ilvl="0" w:tplc="B8B814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58656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D2BCC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284A9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9474C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D8992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CCC08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68968C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5ADD0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A0710E"/>
    <w:multiLevelType w:val="hybridMultilevel"/>
    <w:tmpl w:val="030C3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206F8"/>
    <w:multiLevelType w:val="hybridMultilevel"/>
    <w:tmpl w:val="F19A23A0"/>
    <w:lvl w:ilvl="0" w:tplc="191819B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A70AA"/>
    <w:multiLevelType w:val="hybridMultilevel"/>
    <w:tmpl w:val="F9E43CC8"/>
    <w:lvl w:ilvl="0" w:tplc="191819B4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602E1B70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039CAF5C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C7DE1EC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EFAEA236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6B9C9C4A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73807E0E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7134355E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E9A0401E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8152F7"/>
    <w:multiLevelType w:val="multilevel"/>
    <w:tmpl w:val="23D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7004D5"/>
    <w:multiLevelType w:val="hybridMultilevel"/>
    <w:tmpl w:val="2A7AE534"/>
    <w:lvl w:ilvl="0" w:tplc="0960FE52">
      <w:start w:val="6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243F5"/>
    <w:multiLevelType w:val="hybridMultilevel"/>
    <w:tmpl w:val="80EEA0CC"/>
    <w:lvl w:ilvl="0" w:tplc="4A3EA798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BACAEC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3C4AF8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38ECB8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2A79E0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8473D2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510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20E3C6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884B46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8707CD"/>
    <w:multiLevelType w:val="hybridMultilevel"/>
    <w:tmpl w:val="DAAEEB82"/>
    <w:lvl w:ilvl="0" w:tplc="4A3EA79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4215E"/>
    <w:multiLevelType w:val="hybridMultilevel"/>
    <w:tmpl w:val="ABE62CD8"/>
    <w:lvl w:ilvl="0" w:tplc="DB08603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5E6128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4885A8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EA091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C4B20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ECF80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12418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B629D0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E2A73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9380787">
    <w:abstractNumId w:val="6"/>
  </w:num>
  <w:num w:numId="2" w16cid:durableId="1788812430">
    <w:abstractNumId w:val="9"/>
  </w:num>
  <w:num w:numId="3" w16cid:durableId="1737974634">
    <w:abstractNumId w:val="3"/>
  </w:num>
  <w:num w:numId="4" w16cid:durableId="42145472">
    <w:abstractNumId w:val="11"/>
  </w:num>
  <w:num w:numId="5" w16cid:durableId="1161697630">
    <w:abstractNumId w:val="1"/>
  </w:num>
  <w:num w:numId="6" w16cid:durableId="676999924">
    <w:abstractNumId w:val="0"/>
  </w:num>
  <w:num w:numId="7" w16cid:durableId="553740330">
    <w:abstractNumId w:val="10"/>
  </w:num>
  <w:num w:numId="8" w16cid:durableId="543712984">
    <w:abstractNumId w:val="4"/>
  </w:num>
  <w:num w:numId="9" w16cid:durableId="932595177">
    <w:abstractNumId w:val="5"/>
  </w:num>
  <w:num w:numId="10" w16cid:durableId="532962676">
    <w:abstractNumId w:val="8"/>
  </w:num>
  <w:num w:numId="11" w16cid:durableId="1137914930">
    <w:abstractNumId w:val="2"/>
  </w:num>
  <w:num w:numId="12" w16cid:durableId="52267192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ONG Soo Mei">
    <w15:presenceInfo w15:providerId="AD" w15:userId="S::smwong@smu.edu.sg::426a1070-77fd-4a66-aeab-e3393e4f15b7"/>
  </w15:person>
  <w15:person w15:author="LIM Jitt Hing">
    <w15:presenceInfo w15:providerId="AD" w15:userId="S::jhlim.2023@scis.smu.edu.sg::8d78fd8e-341a-4346-a8bf-f1109ca2c0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F36"/>
    <w:rsid w:val="00033487"/>
    <w:rsid w:val="00091982"/>
    <w:rsid w:val="000D1BE0"/>
    <w:rsid w:val="0010011D"/>
    <w:rsid w:val="001137DF"/>
    <w:rsid w:val="00121CD1"/>
    <w:rsid w:val="001871BB"/>
    <w:rsid w:val="00235DD4"/>
    <w:rsid w:val="00245C5F"/>
    <w:rsid w:val="002C7158"/>
    <w:rsid w:val="002D01F4"/>
    <w:rsid w:val="002E043C"/>
    <w:rsid w:val="003D7ECE"/>
    <w:rsid w:val="00437B36"/>
    <w:rsid w:val="00442605"/>
    <w:rsid w:val="0046167B"/>
    <w:rsid w:val="004651A1"/>
    <w:rsid w:val="004B4EED"/>
    <w:rsid w:val="004F5000"/>
    <w:rsid w:val="005052A4"/>
    <w:rsid w:val="00535DFB"/>
    <w:rsid w:val="005D0BF6"/>
    <w:rsid w:val="00622801"/>
    <w:rsid w:val="00650F94"/>
    <w:rsid w:val="0078114B"/>
    <w:rsid w:val="007B536F"/>
    <w:rsid w:val="007D3C40"/>
    <w:rsid w:val="00823578"/>
    <w:rsid w:val="00845D8C"/>
    <w:rsid w:val="00883B11"/>
    <w:rsid w:val="008A3C22"/>
    <w:rsid w:val="008D5C7D"/>
    <w:rsid w:val="00941947"/>
    <w:rsid w:val="00942DC6"/>
    <w:rsid w:val="0098309E"/>
    <w:rsid w:val="009E6BF5"/>
    <w:rsid w:val="00A245C1"/>
    <w:rsid w:val="00A277EA"/>
    <w:rsid w:val="00A46F98"/>
    <w:rsid w:val="00A55527"/>
    <w:rsid w:val="00A81190"/>
    <w:rsid w:val="00A87ACF"/>
    <w:rsid w:val="00B42B4C"/>
    <w:rsid w:val="00C15B39"/>
    <w:rsid w:val="00C23311"/>
    <w:rsid w:val="00C334F4"/>
    <w:rsid w:val="00CB528B"/>
    <w:rsid w:val="00D14735"/>
    <w:rsid w:val="00D36F36"/>
    <w:rsid w:val="00EA6406"/>
    <w:rsid w:val="00EC5D90"/>
    <w:rsid w:val="00F31D34"/>
    <w:rsid w:val="00F7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2D83"/>
  <w15:docId w15:val="{A5857C97-DC0D-9F43-B4F6-18CA3A1A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11"/>
    <w:pPr>
      <w:spacing w:after="3" w:line="258" w:lineRule="auto"/>
      <w:ind w:left="172" w:hanging="10"/>
    </w:pPr>
    <w:rPr>
      <w:rFonts w:ascii="Arial" w:eastAsia="Arial" w:hAnsi="Arial" w:cs="Arial"/>
      <w:color w:val="000000"/>
      <w:sz w:val="20"/>
      <w:lang w:val="en-GB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 w:line="258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0"/>
    </w:rPr>
  </w:style>
  <w:style w:type="character" w:customStyle="1" w:styleId="il">
    <w:name w:val="il"/>
    <w:basedOn w:val="DefaultParagraphFont"/>
    <w:rsid w:val="00033487"/>
  </w:style>
  <w:style w:type="paragraph" w:styleId="ListParagraph">
    <w:name w:val="List Paragraph"/>
    <w:basedOn w:val="Normal"/>
    <w:uiPriority w:val="34"/>
    <w:qFormat/>
    <w:rsid w:val="00650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6F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F9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0011D"/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Header">
    <w:name w:val="header"/>
    <w:basedOn w:val="Normal"/>
    <w:link w:val="HeaderChar"/>
    <w:uiPriority w:val="99"/>
    <w:unhideWhenUsed/>
    <w:rsid w:val="00A87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ACF"/>
    <w:rPr>
      <w:rFonts w:ascii="Arial" w:eastAsia="Arial" w:hAnsi="Arial" w:cs="Arial"/>
      <w:color w:val="000000"/>
      <w:sz w:val="20"/>
      <w:lang w:val="en-US"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21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CD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CD1"/>
    <w:rPr>
      <w:rFonts w:ascii="Arial" w:eastAsia="Arial" w:hAnsi="Arial" w:cs="Arial"/>
      <w:color w:val="000000"/>
      <w:sz w:val="20"/>
      <w:szCs w:val="20"/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C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CD1"/>
    <w:rPr>
      <w:rFonts w:ascii="Arial" w:eastAsia="Arial" w:hAnsi="Arial" w:cs="Arial"/>
      <w:b/>
      <w:bCs/>
      <w:color w:val="000000"/>
      <w:sz w:val="20"/>
      <w:szCs w:val="20"/>
      <w:lang w:val="en-US" w:eastAsia="en-US" w:bidi="en-US"/>
    </w:rPr>
  </w:style>
  <w:style w:type="paragraph" w:styleId="NormalWeb">
    <w:name w:val="Normal (Web)"/>
    <w:basedOn w:val="Normal"/>
    <w:uiPriority w:val="99"/>
    <w:semiHidden/>
    <w:unhideWhenUsed/>
    <w:rsid w:val="008A3C2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lang w:val="en-SG" w:eastAsia="zh-CN" w:bidi="ar-SA"/>
    </w:rPr>
  </w:style>
  <w:style w:type="character" w:styleId="Strong">
    <w:name w:val="Strong"/>
    <w:basedOn w:val="DefaultParagraphFont"/>
    <w:uiPriority w:val="22"/>
    <w:qFormat/>
    <w:rsid w:val="008A3C2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233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lim.2023@scis.smu.edu.sg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itthing/FundTas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poonfeed-mauve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itthin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9B055-7A21-4472-ABED-27459ADC36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Mohamed Asikh Abusalih.docx</vt:lpstr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Mohamed Asikh Abusalih.docx</dc:title>
  <dc:subject/>
  <dc:creator>Mohamed Asikh S/o ABUSALIH</dc:creator>
  <cp:keywords/>
  <cp:lastModifiedBy>LIM Jitt Hing</cp:lastModifiedBy>
  <cp:revision>10</cp:revision>
  <dcterms:created xsi:type="dcterms:W3CDTF">2024-09-17T07:13:00Z</dcterms:created>
  <dcterms:modified xsi:type="dcterms:W3CDTF">2024-11-15T09:27:00Z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4c2f66da,66950edf,20600e0d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</Properties>
</file>