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9A97" w14:textId="77777777" w:rsidR="003546F9" w:rsidRPr="003546F9" w:rsidRDefault="003546F9" w:rsidP="003546F9">
      <w:pPr>
        <w:spacing w:after="0" w:line="259" w:lineRule="auto"/>
        <w:ind w:left="9"/>
        <w:jc w:val="center"/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fldChar w:fldCharType="begin"/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instrText>HYPERLINK "https://jitthing.github.io/portfolio"</w:instrText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fldChar w:fldCharType="separate"/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t>LIM JITT HING</w:t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fldChar w:fldCharType="end"/>
      </w:r>
      <w:r w:rsidRPr="003546F9">
        <w:rPr>
          <w:rFonts w:ascii="Arial" w:eastAsia="Arial" w:hAnsi="Arial" w:cs="Arial"/>
          <w:b/>
          <w:color w:val="000000"/>
          <w:kern w:val="0"/>
          <w:sz w:val="40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 xml:space="preserve"> </w:t>
      </w:r>
    </w:p>
    <w:p w14:paraId="5C6C6ABF" w14:textId="77777777" w:rsidR="003546F9" w:rsidRPr="003546F9" w:rsidRDefault="003546F9" w:rsidP="003546F9">
      <w:pPr>
        <w:spacing w:after="2" w:line="259" w:lineRule="auto"/>
        <w:ind w:left="162"/>
        <w:jc w:val="center"/>
        <w:rPr>
          <w:rFonts w:ascii="Arial" w:eastAsia="Arial" w:hAnsi="Arial" w:cs="Arial"/>
          <w:color w:val="000000"/>
          <w:kern w:val="0"/>
          <w:sz w:val="20"/>
          <w:lang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(65) 8720 5090 | </w:t>
      </w:r>
      <w:hyperlink r:id="rId8" w:history="1">
        <w:r w:rsidRPr="003546F9">
          <w:rPr>
            <w:rFonts w:ascii="Arial" w:eastAsia="Arial" w:hAnsi="Arial" w:cs="Arial"/>
            <w:color w:val="0563C1"/>
            <w:kern w:val="0"/>
            <w:sz w:val="20"/>
            <w:u w:val="single"/>
            <w:lang w:val="en-GB" w:bidi="en-US"/>
            <w14:ligatures w14:val="none"/>
          </w:rPr>
          <w:t>jhlim.2023@scis.smu.edu.sg</w:t>
        </w:r>
      </w:hyperlink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| </w:t>
      </w:r>
      <w:ins w:id="0" w:author="WONG Soo Mei" w:date="2024-09-16T22:10:00Z"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fldChar w:fldCharType="begin"/>
        </w:r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instrText>HYPERLINK "http://</w:instrText>
        </w:r>
      </w:ins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instrText>www.linkedin.com/in/jitt-hing-lim/</w:instrText>
      </w:r>
      <w:ins w:id="1" w:author="WONG Soo Mei" w:date="2024-09-16T22:10:00Z"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instrText>"</w:instrText>
        </w:r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</w:r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fldChar w:fldCharType="separate"/>
        </w:r>
      </w:ins>
      <w:r w:rsidRPr="003546F9">
        <w:rPr>
          <w:rFonts w:ascii="Arial" w:eastAsia="Arial" w:hAnsi="Arial" w:cs="Arial"/>
          <w:color w:val="0563C1"/>
          <w:kern w:val="0"/>
          <w:sz w:val="20"/>
          <w:u w:val="single"/>
          <w:lang w:val="en-GB" w:bidi="en-US"/>
          <w14:ligatures w14:val="none"/>
        </w:rPr>
        <w:t>www.linkedin.com/in/jitt-hing-lim</w:t>
      </w:r>
      <w:ins w:id="2" w:author="WONG Soo Mei" w:date="2024-09-16T22:10:00Z"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fldChar w:fldCharType="end"/>
        </w:r>
      </w:ins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|</w:t>
      </w:r>
      <w:ins w:id="3" w:author="WONG Soo Mei" w:date="2024-09-16T22:10:00Z">
        <w:r w:rsidRPr="003546F9">
          <w:rPr>
            <w:rFonts w:ascii="Arial" w:eastAsia="Arial" w:hAnsi="Arial" w:cs="Arial"/>
            <w:color w:val="000000"/>
            <w:kern w:val="0"/>
            <w:sz w:val="20"/>
            <w:lang w:val="en-GB" w:bidi="en-US"/>
            <w14:ligatures w14:val="none"/>
          </w:rPr>
          <w:t xml:space="preserve"> </w:t>
        </w:r>
      </w:ins>
      <w:hyperlink r:id="rId9" w:history="1">
        <w:r w:rsidRPr="003546F9">
          <w:rPr>
            <w:rFonts w:ascii="Arial" w:eastAsia="Arial" w:hAnsi="Arial" w:cs="Arial"/>
            <w:color w:val="0563C1"/>
            <w:kern w:val="0"/>
            <w:sz w:val="20"/>
            <w:u w:val="single"/>
            <w:lang w:val="en-GB" w:bidi="en-US"/>
            <w14:ligatures w14:val="none"/>
          </w:rPr>
          <w:t>https://github.com/jitthing</w:t>
        </w:r>
      </w:hyperlink>
    </w:p>
    <w:p w14:paraId="4647FDB3" w14:textId="77777777" w:rsidR="003546F9" w:rsidRPr="003546F9" w:rsidRDefault="003546F9" w:rsidP="003546F9">
      <w:pPr>
        <w:spacing w:after="2" w:line="259" w:lineRule="auto"/>
        <w:ind w:left="220"/>
        <w:jc w:val="center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</w:t>
      </w:r>
    </w:p>
    <w:p w14:paraId="52DC8D79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Relevant Technical Skills:</w:t>
      </w:r>
    </w:p>
    <w:p w14:paraId="722C45CD" w14:textId="77777777" w:rsidR="003546F9" w:rsidRPr="003546F9" w:rsidRDefault="003546F9" w:rsidP="003546F9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Skills: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Proficient in Microsoft Office (Excel, Word and PowerPoint)</w:t>
      </w:r>
    </w:p>
    <w:p w14:paraId="277ECA6D" w14:textId="440DF73F" w:rsidR="003546F9" w:rsidRPr="003546F9" w:rsidRDefault="003546F9" w:rsidP="003546F9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Programming Languages: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Proficient in Python, PHP,</w:t>
      </w:r>
      <w:r w:rsidR="00F27917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Go,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JavaScript</w:t>
      </w:r>
    </w:p>
    <w:p w14:paraId="4628824D" w14:textId="77777777" w:rsidR="003546F9" w:rsidRPr="003546F9" w:rsidRDefault="003546F9" w:rsidP="003546F9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Web App Development: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Proficient in React, Vue, Node.js</w:t>
      </w:r>
    </w:p>
    <w:p w14:paraId="1B1BA17C" w14:textId="501981D2" w:rsidR="003546F9" w:rsidRPr="003546F9" w:rsidRDefault="003546F9" w:rsidP="003546F9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 xml:space="preserve">Databases: </w:t>
      </w:r>
      <w:r w:rsidRPr="003546F9">
        <w:rPr>
          <w:rFonts w:ascii="Arial" w:eastAsia="Arial" w:hAnsi="Arial" w:cs="Arial"/>
          <w:bCs/>
          <w:color w:val="000000"/>
          <w:kern w:val="0"/>
          <w:sz w:val="20"/>
          <w:lang w:val="en-GB" w:bidi="en-US"/>
          <w14:ligatures w14:val="none"/>
        </w:rPr>
        <w:t>Proficient in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MySQL, MongoDB, </w:t>
      </w:r>
      <w:r w:rsidR="00F27917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PostgreSQL,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Firebase</w:t>
      </w:r>
    </w:p>
    <w:p w14:paraId="0E0EDFE7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val="en-GB" w:eastAsia="zh-CN"/>
          <w14:ligatures w14:val="none"/>
        </w:rPr>
      </w:pPr>
    </w:p>
    <w:p w14:paraId="6BB049D4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EDUCATION  </w:t>
      </w:r>
    </w:p>
    <w:p w14:paraId="650D2A99" w14:textId="77777777" w:rsidR="003546F9" w:rsidRPr="003546F9" w:rsidRDefault="003546F9" w:rsidP="003546F9">
      <w:pPr>
        <w:spacing w:after="43" w:line="259" w:lineRule="auto"/>
        <w:ind w:left="-11" w:right="-27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505F5A9A" wp14:editId="7523AE18">
                <wp:extent cx="6894195" cy="8890"/>
                <wp:effectExtent l="0" t="0" r="0" b="0"/>
                <wp:docPr id="3263" name="Group 3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8890"/>
                          <a:chOff x="0" y="0"/>
                          <a:chExt cx="6894195" cy="8890"/>
                        </a:xfrm>
                      </wpg:grpSpPr>
                      <wps:wsp>
                        <wps:cNvPr id="4038" name="Shape 4038"/>
                        <wps:cNvSpPr/>
                        <wps:spPr>
                          <a:xfrm>
                            <a:off x="0" y="0"/>
                            <a:ext cx="6894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5" h="9144">
                                <a:moveTo>
                                  <a:pt x="0" y="0"/>
                                </a:moveTo>
                                <a:lnTo>
                                  <a:pt x="6894195" y="0"/>
                                </a:lnTo>
                                <a:lnTo>
                                  <a:pt x="6894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86D1B" id="Group 3263" o:spid="_x0000_s1026" style="width:542.85pt;height:.7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">
                <v:shape id="Shape 4038" o:spid="_x0000_s1027" style="position:absolute;width:68941;height:91;visibility:visible;mso-wrap-style:square;v-text-anchor:top" coordsize="689419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" path="m,l6894195,r,9144l,9144,,e" fillcolor="black" stroked="f" strokeweight="0">
                  <v:stroke miterlimit="83231f" joinstyle="miter"/>
                  <v:path arrowok="t" textboxrect="0,0,6894195,9144"/>
                </v:shape>
                <w10:anchorlock/>
              </v:group>
            </w:pict>
          </mc:Fallback>
        </mc:AlternateContent>
      </w:r>
    </w:p>
    <w:p w14:paraId="5A77E0E7" w14:textId="0F441682" w:rsidR="00C92691" w:rsidRDefault="003546F9" w:rsidP="00C92691">
      <w:pPr>
        <w:keepNext/>
        <w:keepLines/>
        <w:tabs>
          <w:tab w:val="right" w:pos="10773"/>
        </w:tabs>
        <w:spacing w:after="6" w:line="258" w:lineRule="auto"/>
        <w:ind w:left="10" w:right="46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SINGAPORE MANAGEMENT UNIVERSITY</w:t>
      </w:r>
      <w:r w:rsidR="00C92691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ab/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Aug 2023 - Present  </w:t>
      </w:r>
    </w:p>
    <w:p w14:paraId="45280EAB" w14:textId="4316BDB0" w:rsidR="003546F9" w:rsidRPr="003546F9" w:rsidRDefault="003546F9" w:rsidP="00293268">
      <w:pPr>
        <w:keepNext/>
        <w:keepLines/>
        <w:spacing w:after="6" w:line="258" w:lineRule="auto"/>
        <w:ind w:left="10" w:right="46" w:hanging="10"/>
        <w:outlineLvl w:val="0"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Bachelor of Science (Information Systems)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;</w:t>
      </w:r>
    </w:p>
    <w:p w14:paraId="2CC77CDB" w14:textId="1FE35BA6" w:rsidR="003546F9" w:rsidRDefault="003546F9" w:rsidP="003546F9">
      <w:pPr>
        <w:numPr>
          <w:ilvl w:val="0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Cumulative GPA: </w:t>
      </w:r>
      <w:r w:rsidR="00896E8F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3.89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/4.0</w:t>
      </w:r>
    </w:p>
    <w:p w14:paraId="7C0DA304" w14:textId="3FF499D1" w:rsidR="003546F9" w:rsidRDefault="00ED7A42" w:rsidP="003546F9">
      <w:pPr>
        <w:numPr>
          <w:ilvl w:val="0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ED7A42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Specialisation: </w:t>
      </w:r>
      <w:r w:rsidRPr="00ED7A42">
        <w:rPr>
          <w:rFonts w:ascii="Arial" w:eastAsia="Arial" w:hAnsi="Arial" w:cs="Arial"/>
          <w:color w:val="000000"/>
          <w:kern w:val="0"/>
          <w:sz w:val="20"/>
          <w:lang w:bidi="en-US"/>
          <w14:ligatures w14:val="none"/>
        </w:rPr>
        <w:t>Digitalisation and Cloud Solutions</w:t>
      </w:r>
    </w:p>
    <w:p w14:paraId="3D212E44" w14:textId="5E3EA633" w:rsidR="00ED7A42" w:rsidRDefault="00ED7A42" w:rsidP="003546F9">
      <w:pPr>
        <w:numPr>
          <w:ilvl w:val="0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2</w:t>
      </w:r>
      <w:r w:rsidRPr="00ED7A42">
        <w:rPr>
          <w:rFonts w:ascii="Arial" w:eastAsia="Arial" w:hAnsi="Arial" w:cs="Arial"/>
          <w:color w:val="000000"/>
          <w:kern w:val="0"/>
          <w:sz w:val="20"/>
          <w:vertAlign w:val="superscript"/>
          <w:lang w:val="en-GB" w:bidi="en-US"/>
          <w14:ligatures w14:val="none"/>
        </w:rPr>
        <w:t>nd</w:t>
      </w:r>
      <w:r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Major: Computing Studies (Artificial Intelligence)</w:t>
      </w:r>
    </w:p>
    <w:p w14:paraId="2F5F4C3C" w14:textId="6A6EB649" w:rsidR="00F55CDC" w:rsidRPr="00F55CDC" w:rsidRDefault="00F55CDC" w:rsidP="00F55CDC">
      <w:pPr>
        <w:numPr>
          <w:ilvl w:val="0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ED7A42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Awards</w:t>
      </w:r>
    </w:p>
    <w:p w14:paraId="3233B8E8" w14:textId="77777777" w:rsidR="003546F9" w:rsidRPr="003546F9" w:rsidRDefault="003546F9" w:rsidP="003546F9">
      <w:pPr>
        <w:numPr>
          <w:ilvl w:val="1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Dean’s List for AY 23/24 </w:t>
      </w:r>
    </w:p>
    <w:p w14:paraId="054957B4" w14:textId="77777777" w:rsidR="003546F9" w:rsidRPr="003546F9" w:rsidRDefault="003546F9" w:rsidP="003546F9">
      <w:pPr>
        <w:numPr>
          <w:ilvl w:val="1"/>
          <w:numId w:val="1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shd w:val="clear" w:color="auto" w:fill="FFFFFF"/>
          <w:lang w:val="en-GB" w:bidi="en-US"/>
          <w14:ligatures w14:val="none"/>
        </w:rPr>
        <w:t>SMU School of Computing and Information Systems (SCIS) Achievements Scholarship</w:t>
      </w:r>
    </w:p>
    <w:p w14:paraId="0B00F7B1" w14:textId="2AA42DD1" w:rsidR="003546F9" w:rsidRPr="003546F9" w:rsidRDefault="003546F9" w:rsidP="00ED7A42">
      <w:pPr>
        <w:spacing w:after="69" w:line="259" w:lineRule="auto"/>
        <w:ind w:left="735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13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color w:val="000000"/>
          <w:kern w:val="0"/>
          <w:sz w:val="13"/>
          <w:lang w:val="en-GB" w:bidi="en-US"/>
          <w14:ligatures w14:val="none"/>
        </w:rPr>
        <w:t xml:space="preserve"> </w:t>
      </w:r>
    </w:p>
    <w:p w14:paraId="3F2B0290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PROJECTS</w:t>
      </w:r>
    </w:p>
    <w:p w14:paraId="700E302B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74DABAFD" wp14:editId="064467E3">
                <wp:extent cx="6870065" cy="8859"/>
                <wp:effectExtent l="0" t="0" r="635" b="4445"/>
                <wp:docPr id="280845575" name="Group 28084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8859"/>
                          <a:chOff x="0" y="0"/>
                          <a:chExt cx="6894196" cy="8890"/>
                        </a:xfrm>
                      </wpg:grpSpPr>
                      <wps:wsp>
                        <wps:cNvPr id="1139948955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63EDE" id="Group 280845575" o:spid="_x0000_s1026" style="width:540.95pt;height:.7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&#13;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6B5AC400" w14:textId="6D46E89A" w:rsidR="003546F9" w:rsidRPr="003546F9" w:rsidRDefault="003546F9" w:rsidP="00C92691">
      <w:pPr>
        <w:tabs>
          <w:tab w:val="right" w:pos="10773"/>
        </w:tabs>
        <w:spacing w:after="3" w:line="258" w:lineRule="auto"/>
        <w:ind w:right="46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hyperlink r:id="rId10" w:history="1">
        <w:proofErr w:type="spellStart"/>
        <w:r w:rsidRPr="003546F9">
          <w:rPr>
            <w:rFonts w:ascii="Arial" w:eastAsia="Arial" w:hAnsi="Arial" w:cs="Arial"/>
            <w:b/>
            <w:bCs/>
            <w:color w:val="000000"/>
            <w:kern w:val="0"/>
            <w:sz w:val="20"/>
            <w:u w:val="single"/>
            <w:lang w:eastAsia="zh-CN"/>
            <w14:ligatures w14:val="none"/>
          </w:rPr>
          <w:t>SpoonFeed</w:t>
        </w:r>
        <w:proofErr w:type="spellEnd"/>
      </w:hyperlink>
      <w:r w:rsidR="00C92691">
        <w:tab/>
      </w: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>Sept 2024</w:t>
      </w:r>
      <w:r w:rsidR="00C92691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 – Nov 2024</w:t>
      </w:r>
    </w:p>
    <w:p w14:paraId="141E20E0" w14:textId="77777777" w:rsidR="003546F9" w:rsidRPr="003546F9" w:rsidRDefault="003546F9" w:rsidP="003546F9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Purpose: </w:t>
      </w: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Developed a community-driven web app to share recipes, track macronutrients, and facilitate weekly meal planning to reduce food wastage.</w:t>
      </w:r>
    </w:p>
    <w:p w14:paraId="62DFE200" w14:textId="77777777" w:rsidR="003546F9" w:rsidRPr="003546F9" w:rsidRDefault="003546F9" w:rsidP="00354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b/>
          <w:bCs/>
          <w:kern w:val="0"/>
          <w:sz w:val="20"/>
          <w:szCs w:val="20"/>
          <w:lang w:eastAsia="zh-CN"/>
          <w14:ligatures w14:val="none"/>
        </w:rPr>
        <w:t>Key Features</w:t>
      </w: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:</w:t>
      </w:r>
    </w:p>
    <w:p w14:paraId="41EE15C8" w14:textId="77777777" w:rsidR="003546F9" w:rsidRPr="003546F9" w:rsidRDefault="003546F9" w:rsidP="003546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b/>
          <w:bCs/>
          <w:kern w:val="0"/>
          <w:sz w:val="20"/>
          <w:szCs w:val="20"/>
          <w:lang w:eastAsia="zh-CN"/>
          <w14:ligatures w14:val="none"/>
        </w:rPr>
        <w:t>Community Recipes</w:t>
      </w: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: Social feed where users can post, like, and comment on recipes.</w:t>
      </w:r>
    </w:p>
    <w:p w14:paraId="65C67631" w14:textId="77777777" w:rsidR="003546F9" w:rsidRPr="003546F9" w:rsidRDefault="003546F9" w:rsidP="003546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b/>
          <w:bCs/>
          <w:kern w:val="0"/>
          <w:sz w:val="20"/>
          <w:szCs w:val="20"/>
          <w:lang w:eastAsia="zh-CN"/>
          <w14:ligatures w14:val="none"/>
        </w:rPr>
        <w:t>Meal Planning</w:t>
      </w: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: Weekly planner with nutrition tracking for balanced meals.</w:t>
      </w:r>
    </w:p>
    <w:p w14:paraId="09B11C28" w14:textId="77777777" w:rsidR="003546F9" w:rsidRPr="003546F9" w:rsidRDefault="003546F9" w:rsidP="00354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b/>
          <w:bCs/>
          <w:kern w:val="0"/>
          <w:sz w:val="20"/>
          <w:szCs w:val="20"/>
          <w:lang w:eastAsia="zh-CN"/>
          <w14:ligatures w14:val="none"/>
        </w:rPr>
        <w:t>Tech Stack</w:t>
      </w: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 xml:space="preserve">: Vue, Node.js, Express, Firebase, </w:t>
      </w:r>
      <w:proofErr w:type="spellStart"/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Spoonacular</w:t>
      </w:r>
      <w:proofErr w:type="spellEnd"/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 xml:space="preserve"> API</w:t>
      </w:r>
    </w:p>
    <w:p w14:paraId="6A91E2A6" w14:textId="77777777" w:rsidR="003546F9" w:rsidRPr="003546F9" w:rsidRDefault="003546F9" w:rsidP="00354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b/>
          <w:bCs/>
          <w:kern w:val="0"/>
          <w:sz w:val="20"/>
          <w:szCs w:val="20"/>
          <w:lang w:eastAsia="zh-CN"/>
          <w14:ligatures w14:val="none"/>
        </w:rPr>
        <w:t>Challenges &amp; Solutions</w:t>
      </w: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:</w:t>
      </w:r>
    </w:p>
    <w:p w14:paraId="79B0FC61" w14:textId="77777777" w:rsidR="003546F9" w:rsidRPr="003546F9" w:rsidRDefault="003546F9" w:rsidP="003546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Integrated Nutrient API to ensure accurate nutrient data.</w:t>
      </w:r>
    </w:p>
    <w:p w14:paraId="15CEFBAB" w14:textId="77777777" w:rsidR="003546F9" w:rsidRPr="003546F9" w:rsidRDefault="003546F9" w:rsidP="003546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Utilised Firebase Realtime Database to provide real-time updates on community posts</w:t>
      </w:r>
    </w:p>
    <w:p w14:paraId="40998E49" w14:textId="77777777" w:rsidR="003546F9" w:rsidRPr="003546F9" w:rsidRDefault="003546F9" w:rsidP="00354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Times New Roman" w:hAnsi="Arial" w:cs="Arial"/>
          <w:b/>
          <w:bCs/>
          <w:kern w:val="0"/>
          <w:sz w:val="20"/>
          <w:szCs w:val="20"/>
          <w:lang w:eastAsia="zh-CN"/>
          <w14:ligatures w14:val="none"/>
        </w:rPr>
        <w:t>Impact</w:t>
      </w:r>
      <w:r w:rsidRPr="003546F9">
        <w:rPr>
          <w:rFonts w:ascii="Arial" w:eastAsia="Times New Roman" w:hAnsi="Arial" w:cs="Arial"/>
          <w:kern w:val="0"/>
          <w:sz w:val="20"/>
          <w:szCs w:val="20"/>
          <w:lang w:eastAsia="zh-CN"/>
          <w14:ligatures w14:val="none"/>
        </w:rPr>
        <w:t>: Increased recipe sharing by 200+ posts in the first month.</w:t>
      </w:r>
    </w:p>
    <w:p w14:paraId="5DF46514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HACKATHONS</w:t>
      </w:r>
    </w:p>
    <w:p w14:paraId="03D692F3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09521934" wp14:editId="2D9D9A09">
                <wp:extent cx="6870065" cy="8255"/>
                <wp:effectExtent l="0" t="0" r="635" b="4445"/>
                <wp:docPr id="1298789752" name="Group 1298789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8255"/>
                          <a:chOff x="0" y="0"/>
                          <a:chExt cx="6894196" cy="8890"/>
                        </a:xfrm>
                      </wpg:grpSpPr>
                      <wps:wsp>
                        <wps:cNvPr id="2031435689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0AFE6" id="Group 1298789752" o:spid="_x0000_s1026" style="width:540.95pt;height:.65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&#13;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59D03038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>SMU .Hack Summer Enrichment Hackathon</w:t>
      </w:r>
    </w:p>
    <w:p w14:paraId="22D6BA2C" w14:textId="16EF3EE7" w:rsidR="003546F9" w:rsidRPr="003546F9" w:rsidRDefault="003546F9" w:rsidP="00293268">
      <w:pPr>
        <w:tabs>
          <w:tab w:val="right" w:pos="10773"/>
        </w:tabs>
        <w:spacing w:after="3" w:line="258" w:lineRule="auto"/>
        <w:ind w:right="-96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hyperlink r:id="rId11" w:history="1">
        <w:proofErr w:type="spellStart"/>
        <w:r w:rsidRPr="003546F9">
          <w:rPr>
            <w:rFonts w:ascii="Arial" w:eastAsia="Arial" w:hAnsi="Arial" w:cs="Arial"/>
            <w:b/>
            <w:bCs/>
            <w:color w:val="000000"/>
            <w:kern w:val="0"/>
            <w:sz w:val="20"/>
            <w:u w:val="single"/>
            <w:lang w:eastAsia="zh-CN"/>
            <w14:ligatures w14:val="none"/>
          </w:rPr>
          <w:t>FundTasy</w:t>
        </w:r>
        <w:proofErr w:type="spellEnd"/>
      </w:hyperlink>
      <w:r w:rsidR="00293268">
        <w:tab/>
      </w: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June 2024 - July 2024 </w:t>
      </w:r>
    </w:p>
    <w:p w14:paraId="22B0FE0E" w14:textId="77777777" w:rsidR="003546F9" w:rsidRPr="003546F9" w:rsidRDefault="003546F9" w:rsidP="003546F9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Purpose: 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Developed a community-driven gamified web application for users to track their expensive and cultivate saving habits.</w:t>
      </w:r>
    </w:p>
    <w:p w14:paraId="7B0F3147" w14:textId="77777777" w:rsidR="003546F9" w:rsidRPr="003546F9" w:rsidRDefault="003546F9" w:rsidP="003546F9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>Key Features:</w:t>
      </w:r>
    </w:p>
    <w:p w14:paraId="10E27AF7" w14:textId="77777777" w:rsidR="003546F9" w:rsidRPr="003546F9" w:rsidRDefault="003546F9" w:rsidP="003546F9">
      <w:pPr>
        <w:numPr>
          <w:ilvl w:val="1"/>
          <w:numId w:val="5"/>
        </w:numPr>
        <w:spacing w:after="3" w:line="258" w:lineRule="auto"/>
        <w:contextualSpacing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Set Goals: 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Allow users to set custom goals or material goals based on items on Amazon</w:t>
      </w:r>
    </w:p>
    <w:p w14:paraId="5B94071B" w14:textId="77777777" w:rsidR="003546F9" w:rsidRPr="003546F9" w:rsidRDefault="003546F9" w:rsidP="003546F9">
      <w:pPr>
        <w:numPr>
          <w:ilvl w:val="1"/>
          <w:numId w:val="5"/>
        </w:numPr>
        <w:spacing w:after="3" w:line="258" w:lineRule="auto"/>
        <w:contextualSpacing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Earn coins: 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For every goal met, we reward users with coins to purchase cosmetics for their account</w:t>
      </w:r>
    </w:p>
    <w:p w14:paraId="58E18B8C" w14:textId="77777777" w:rsidR="003546F9" w:rsidRPr="003546F9" w:rsidRDefault="003546F9" w:rsidP="003546F9">
      <w:pPr>
        <w:numPr>
          <w:ilvl w:val="1"/>
          <w:numId w:val="5"/>
        </w:numPr>
        <w:spacing w:after="3" w:line="258" w:lineRule="auto"/>
        <w:contextualSpacing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Challenge Friends: 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Make friends and compete to see who saves more money</w:t>
      </w:r>
    </w:p>
    <w:p w14:paraId="5FB3538C" w14:textId="77777777" w:rsidR="003546F9" w:rsidRPr="003546F9" w:rsidRDefault="003546F9" w:rsidP="003546F9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Tech Stack: 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React, Node.js, Express, MongoDB, Amazon Developer API</w:t>
      </w:r>
    </w:p>
    <w:p w14:paraId="7D990BF4" w14:textId="77777777" w:rsidR="003546F9" w:rsidRPr="003546F9" w:rsidRDefault="003546F9" w:rsidP="003546F9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Challenges &amp; Solutions: 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 xml:space="preserve">Understand the use of hooks and re-render of reactive components </w:t>
      </w:r>
    </w:p>
    <w:p w14:paraId="736C97A2" w14:textId="7F91E0B6" w:rsidR="003546F9" w:rsidRPr="003546F9" w:rsidRDefault="003546F9" w:rsidP="003546F9">
      <w:pPr>
        <w:numPr>
          <w:ilvl w:val="0"/>
          <w:numId w:val="5"/>
        </w:numPr>
        <w:spacing w:after="3" w:line="258" w:lineRule="auto"/>
        <w:contextualSpacing/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  <w:t xml:space="preserve">Impact: </w:t>
      </w:r>
      <w:r w:rsidRPr="003546F9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t>Helped over 20 users to save over $2500 over 2 months</w:t>
      </w:r>
      <w:r w:rsidR="00ED7A42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br/>
      </w:r>
      <w:r w:rsidR="00ED7A42">
        <w:rPr>
          <w:rFonts w:ascii="Arial" w:eastAsia="Arial" w:hAnsi="Arial" w:cs="Arial"/>
          <w:color w:val="000000"/>
          <w:kern w:val="0"/>
          <w:sz w:val="20"/>
          <w:lang w:eastAsia="zh-CN"/>
          <w14:ligatures w14:val="none"/>
        </w:rPr>
        <w:br/>
      </w:r>
    </w:p>
    <w:p w14:paraId="280215C4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lastRenderedPageBreak/>
        <w:t>WORK EXPERIENCE</w:t>
      </w:r>
    </w:p>
    <w:p w14:paraId="7309DA0A" w14:textId="77777777" w:rsidR="003546F9" w:rsidRPr="003546F9" w:rsidRDefault="003546F9" w:rsidP="003546F9">
      <w:pPr>
        <w:spacing w:after="23" w:line="259" w:lineRule="auto"/>
        <w:ind w:left="-20" w:right="-18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122B2350" wp14:editId="1BF677F3">
                <wp:extent cx="6894196" cy="8890"/>
                <wp:effectExtent l="0" t="0" r="0" b="0"/>
                <wp:docPr id="3262" name="Group 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6" cy="8890"/>
                          <a:chOff x="0" y="0"/>
                          <a:chExt cx="6894196" cy="8890"/>
                        </a:xfrm>
                      </wpg:grpSpPr>
                      <wps:wsp>
                        <wps:cNvPr id="4040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7FCE5" id="Group 3262" o:spid="_x0000_s1026" style="width:542.85pt;height:.7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&#13;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5BFEA9AB" w14:textId="77777777" w:rsidR="003546F9" w:rsidRPr="003546F9" w:rsidRDefault="003546F9" w:rsidP="003546F9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/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</w:pPr>
      <w:proofErr w:type="spellStart"/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AutomationSG</w:t>
      </w:r>
      <w:proofErr w:type="spellEnd"/>
    </w:p>
    <w:p w14:paraId="53BFDE82" w14:textId="136D31E7" w:rsidR="003546F9" w:rsidRPr="003546F9" w:rsidRDefault="00293268" w:rsidP="00293268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right" w:pos="10773"/>
        </w:tabs>
        <w:spacing w:after="36" w:line="259" w:lineRule="auto"/>
        <w:ind w:left="-5" w:right="46"/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</w:pP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>Automation Engineer (Internship)</w:t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 w:rsidR="003546F9"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May 2024 – Jul 2024</w:t>
      </w:r>
      <w:r w:rsidR="003546F9" w:rsidRPr="003546F9"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 xml:space="preserve">  </w:t>
      </w:r>
    </w:p>
    <w:p w14:paraId="02C815D2" w14:textId="77777777" w:rsidR="003546F9" w:rsidRPr="003546F9" w:rsidRDefault="003546F9" w:rsidP="00293268">
      <w:pPr>
        <w:numPr>
          <w:ilvl w:val="0"/>
          <w:numId w:val="3"/>
        </w:numPr>
        <w:spacing w:after="3" w:line="258" w:lineRule="auto"/>
        <w:ind w:right="-96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Streamlined on-site event management and operations during 40</w:t>
      </w:r>
      <w:r w:rsidRPr="003546F9">
        <w:rPr>
          <w:rFonts w:ascii="Arial" w:eastAsia="Arial" w:hAnsi="Arial" w:cs="Arial"/>
          <w:color w:val="000000"/>
          <w:kern w:val="0"/>
          <w:sz w:val="20"/>
          <w:vertAlign w:val="superscript"/>
          <w:lang w:val="en-GB" w:bidi="en-US"/>
          <w14:ligatures w14:val="none"/>
        </w:rPr>
        <w:t>th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Anniversary Celebration, reducing registration time by 30%.</w:t>
      </w:r>
    </w:p>
    <w:p w14:paraId="50F9BEAD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Worked on automating data management and validation for internal client data to improve efficiency and accuracy.</w:t>
      </w:r>
    </w:p>
    <w:p w14:paraId="1814E531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Used Python to run automation scripts and extract, analyse data, reducing time taken for data analysis by 20%.</w:t>
      </w:r>
    </w:p>
    <w:p w14:paraId="74A95A52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ins w:id="4" w:author="LIM Jitt Hing" w:date="2024-11-13T22:09:00Z"/>
          <w:rFonts w:ascii="Arial" w:eastAsia="Arial" w:hAnsi="Arial" w:cs="Arial"/>
          <w:b/>
          <w:color w:val="000000"/>
          <w:kern w:val="0"/>
          <w:sz w:val="20"/>
          <w:lang w:val="en-US" w:eastAsia="zh-CN"/>
          <w14:ligatures w14:val="none"/>
        </w:rPr>
      </w:pPr>
    </w:p>
    <w:p w14:paraId="1FFAED9C" w14:textId="77777777" w:rsidR="003546F9" w:rsidRPr="003546F9" w:rsidRDefault="003546F9" w:rsidP="003546F9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/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Accenture</w:t>
      </w:r>
    </w:p>
    <w:p w14:paraId="787A29D9" w14:textId="72BFAB5C" w:rsidR="003546F9" w:rsidRPr="003546F9" w:rsidRDefault="00293268" w:rsidP="00293268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right" w:pos="10773"/>
        </w:tabs>
        <w:spacing w:after="36" w:line="259" w:lineRule="auto"/>
        <w:ind w:left="-5"/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</w:pP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>Compliance Analyst/ Automation Engineer</w:t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ab/>
      </w:r>
      <w:r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J</w:t>
      </w:r>
      <w:r w:rsidR="003546F9"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an 2023 – Jul 2023</w:t>
      </w:r>
      <w:r w:rsidR="003546F9" w:rsidRPr="003546F9">
        <w:rPr>
          <w:rFonts w:ascii="Arial" w:eastAsia="Arial" w:hAnsi="Arial" w:cs="Arial"/>
          <w:bCs/>
          <w:i/>
          <w:iCs/>
          <w:color w:val="000000"/>
          <w:kern w:val="0"/>
          <w:sz w:val="20"/>
          <w:lang w:val="en-GB" w:bidi="en-US"/>
          <w14:ligatures w14:val="none"/>
        </w:rPr>
        <w:t xml:space="preserve">  </w:t>
      </w:r>
    </w:p>
    <w:p w14:paraId="01A4622C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Conducting weekly Compliance log reviews with authorities, which included a curated presentation for the respective stakeholders to keep them up to speed with internal compliance checks.</w:t>
      </w:r>
    </w:p>
    <w:p w14:paraId="1A56DA86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Co-ordinated with different teams to communicate discrepancies in data and troubleshoot potential bugs that may affect the log review process.</w:t>
      </w:r>
    </w:p>
    <w:p w14:paraId="110A046D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Developed and deployed an automation solution to streamline compliance reviews, reducing manual effort by 60%.</w:t>
      </w:r>
    </w:p>
    <w:p w14:paraId="48587BFD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Familiarised with technology used in the industry, such as AWS, Dynatrace, Jira.</w:t>
      </w:r>
    </w:p>
    <w:p w14:paraId="05996574" w14:textId="77777777" w:rsidR="003546F9" w:rsidRPr="003546F9" w:rsidRDefault="003546F9" w:rsidP="003546F9">
      <w:pPr>
        <w:spacing w:after="0" w:line="240" w:lineRule="auto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68D5C86A" w14:textId="28998379" w:rsidR="003546F9" w:rsidRPr="00293268" w:rsidRDefault="003546F9" w:rsidP="00293268">
      <w:pPr>
        <w:tabs>
          <w:tab w:val="right" w:pos="10773"/>
        </w:tabs>
        <w:spacing w:after="0" w:line="240" w:lineRule="auto"/>
        <w:ind w:right="46"/>
        <w:rPr>
          <w:rFonts w:ascii="Arial" w:eastAsia="Arial" w:hAnsi="Arial" w:cs="Arial"/>
          <w:b/>
          <w:b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Ministry of Health (MOH</w:t>
      </w:r>
      <w:r w:rsidR="00293268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)</w:t>
      </w:r>
      <w:r w:rsidR="00293268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ab/>
      </w:r>
      <w:r w:rsidRPr="00293268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 xml:space="preserve">Feb 2022 – March 2022   </w:t>
      </w:r>
    </w:p>
    <w:p w14:paraId="6C7669F7" w14:textId="77777777" w:rsidR="003546F9" w:rsidRPr="003546F9" w:rsidRDefault="003546F9" w:rsidP="003546F9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/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i/>
          <w:color w:val="000000"/>
          <w:kern w:val="0"/>
          <w:sz w:val="20"/>
          <w:lang w:val="en-GB" w:bidi="en-US"/>
          <w14:ligatures w14:val="none"/>
        </w:rPr>
        <w:t>Team Leader (Volunteer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)</w:t>
      </w:r>
    </w:p>
    <w:p w14:paraId="15CC124F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Worked as the team leader, leading a team of 30 members to answer to callers’ requests, such as conveyance to facilities or simple queries regarding Home Recovery Program (HRP) protocol.</w:t>
      </w:r>
    </w:p>
    <w:p w14:paraId="50E711A0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Doubled up as the point man for mediation with incompliant callers, resolving issues and requests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ab/>
      </w:r>
    </w:p>
    <w:p w14:paraId="4B9C186B" w14:textId="77777777" w:rsidR="003546F9" w:rsidRPr="003546F9" w:rsidRDefault="003546F9" w:rsidP="00293268">
      <w:pPr>
        <w:spacing w:after="3" w:line="258" w:lineRule="auto"/>
        <w:ind w:right="46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3E618CEC" w14:textId="77777777" w:rsidR="003546F9" w:rsidRPr="003546F9" w:rsidRDefault="003546F9" w:rsidP="003546F9">
      <w:pPr>
        <w:spacing w:after="0" w:line="240" w:lineRule="auto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3F682196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EXTRA-CURRICULAR ACTIVITIES</w:t>
      </w:r>
    </w:p>
    <w:p w14:paraId="18DD47E5" w14:textId="77777777" w:rsidR="003546F9" w:rsidRPr="003546F9" w:rsidRDefault="003546F9" w:rsidP="003546F9">
      <w:pPr>
        <w:spacing w:after="3" w:line="259" w:lineRule="auto"/>
        <w:ind w:left="-20" w:right="-18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Calibri" w:eastAsia="Calibri" w:hAnsi="Calibri" w:cs="Calibri"/>
          <w:noProof/>
          <w:color w:val="000000"/>
          <w:kern w:val="0"/>
          <w:sz w:val="22"/>
          <w:lang w:val="en-GB" w:bidi="en-US"/>
          <w14:ligatures w14:val="none"/>
        </w:rPr>
        <mc:AlternateContent>
          <mc:Choice Requires="wpg">
            <w:drawing>
              <wp:inline distT="0" distB="0" distL="0" distR="0" wp14:anchorId="59646E7B" wp14:editId="7CEF5047">
                <wp:extent cx="6894196" cy="8890"/>
                <wp:effectExtent l="0" t="0" r="0" b="0"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6" cy="8890"/>
                          <a:chOff x="0" y="0"/>
                          <a:chExt cx="6894196" cy="8890"/>
                        </a:xfrm>
                      </wpg:grpSpPr>
                      <wps:wsp>
                        <wps:cNvPr id="4042" name="Shape 4042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15E26" id="Group 3261" o:spid="_x0000_s1026" style="width:542.85pt;height:.7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">
                <v:shape id="Shape 4042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  <w:r w:rsidRPr="003546F9">
        <w:rPr>
          <w:rFonts w:ascii="Arial" w:eastAsia="Arial" w:hAnsi="Arial" w:cs="Arial"/>
          <w:color w:val="000000"/>
          <w:kern w:val="0"/>
          <w:sz w:val="13"/>
          <w:lang w:val="en-GB" w:bidi="en-US"/>
          <w14:ligatures w14:val="none"/>
        </w:rPr>
        <w:t xml:space="preserve"> </w:t>
      </w:r>
    </w:p>
    <w:p w14:paraId="7C1BCBD8" w14:textId="2263DD2E" w:rsidR="003546F9" w:rsidRPr="003546F9" w:rsidRDefault="003546F9" w:rsidP="00293268">
      <w:pPr>
        <w:keepNext/>
        <w:keepLines/>
        <w:tabs>
          <w:tab w:val="center" w:pos="6498"/>
          <w:tab w:val="right" w:pos="10773"/>
        </w:tabs>
        <w:spacing w:after="6" w:line="276" w:lineRule="auto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Project </w:t>
      </w:r>
      <w:proofErr w:type="spellStart"/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SSUpport</w:t>
      </w:r>
      <w:proofErr w:type="spellEnd"/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 3   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ab/>
        <w:t xml:space="preserve">      Jan 2024 – Oct 2024</w:t>
      </w:r>
    </w:p>
    <w:p w14:paraId="51680B63" w14:textId="77777777" w:rsidR="003546F9" w:rsidRPr="003546F9" w:rsidRDefault="003546F9" w:rsidP="003546F9">
      <w:pPr>
        <w:spacing w:after="3" w:line="276" w:lineRule="auto"/>
        <w:rPr>
          <w:rFonts w:ascii="Arial" w:eastAsia="Arial" w:hAnsi="Arial" w:cs="Arial"/>
          <w:i/>
          <w:iCs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i/>
          <w:iCs/>
          <w:color w:val="000000"/>
          <w:kern w:val="0"/>
          <w:sz w:val="20"/>
          <w:lang w:eastAsia="zh-CN"/>
          <w14:ligatures w14:val="none"/>
        </w:rPr>
        <w:t>Team Member</w:t>
      </w:r>
    </w:p>
    <w:p w14:paraId="1F89C0CA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Worked in a team to introduce meaningful and engaging after-school enrichment programs that foster leadership and team building for secondary school children</w:t>
      </w:r>
    </w:p>
    <w:p w14:paraId="02B5C779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Provided holistic development for the students through new sports and experiences that they may not be able to have on a day-to-day basis</w:t>
      </w:r>
    </w:p>
    <w:p w14:paraId="12B22861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Involved in the planning of some sessions, including introducing football and floorball concepts to the students</w:t>
      </w:r>
    </w:p>
    <w:p w14:paraId="57C3C64A" w14:textId="77777777" w:rsidR="003546F9" w:rsidRPr="003546F9" w:rsidRDefault="003546F9" w:rsidP="003546F9">
      <w:pPr>
        <w:spacing w:after="3" w:line="258" w:lineRule="auto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0C9AE671" w14:textId="0B72D00F" w:rsidR="003546F9" w:rsidRPr="003546F9" w:rsidRDefault="003546F9" w:rsidP="00293268">
      <w:pPr>
        <w:tabs>
          <w:tab w:val="right" w:pos="10773"/>
        </w:tabs>
        <w:spacing w:after="3" w:line="258" w:lineRule="auto"/>
        <w:ind w:left="360" w:hanging="360"/>
        <w:jc w:val="both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SMU Floorball</w:t>
      </w:r>
      <w:r w:rsidR="00293268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ab/>
      </w:r>
      <w:r w:rsidRPr="003546F9">
        <w:rPr>
          <w:rFonts w:ascii="Arial" w:eastAsia="Arial" w:hAnsi="Arial" w:cs="Arial"/>
          <w:b/>
          <w:bCs/>
          <w:color w:val="000000"/>
          <w:kern w:val="0"/>
          <w:sz w:val="20"/>
          <w:lang w:val="en-GB" w:bidi="en-US"/>
          <w14:ligatures w14:val="none"/>
        </w:rPr>
        <w:t>Aug 2022 - Present</w:t>
      </w:r>
    </w:p>
    <w:p w14:paraId="2D87438F" w14:textId="77777777" w:rsidR="003546F9" w:rsidRPr="003546F9" w:rsidRDefault="003546F9" w:rsidP="003546F9">
      <w:pPr>
        <w:spacing w:after="3" w:line="258" w:lineRule="auto"/>
        <w:ind w:left="360" w:hanging="360"/>
        <w:rPr>
          <w:rFonts w:ascii="Arial" w:eastAsia="Arial" w:hAnsi="Arial" w:cs="Arial"/>
          <w:i/>
          <w:iCs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i/>
          <w:iCs/>
          <w:color w:val="000000"/>
          <w:kern w:val="0"/>
          <w:sz w:val="20"/>
          <w:lang w:val="en-GB" w:bidi="en-US"/>
          <w14:ligatures w14:val="none"/>
        </w:rPr>
        <w:t>Team Member</w:t>
      </w:r>
    </w:p>
    <w:p w14:paraId="39379BDE" w14:textId="77777777" w:rsidR="003546F9" w:rsidRPr="003546F9" w:rsidRDefault="003546F9" w:rsidP="003546F9">
      <w:pPr>
        <w:spacing w:after="3" w:line="258" w:lineRule="auto"/>
        <w:ind w:left="360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•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>Represented SMU in the Inter-Varsity Polytechnic competition in 2024 and clinched 4</w:t>
      </w:r>
      <w:r w:rsidRPr="003546F9">
        <w:rPr>
          <w:rFonts w:ascii="Arial" w:eastAsia="Arial" w:hAnsi="Arial" w:cs="Arial"/>
          <w:color w:val="000000"/>
          <w:kern w:val="0"/>
          <w:sz w:val="20"/>
          <w:vertAlign w:val="superscript"/>
          <w:lang w:val="en-GB" w:bidi="en-US"/>
          <w14:ligatures w14:val="none"/>
        </w:rPr>
        <w:t>th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.</w:t>
      </w:r>
    </w:p>
    <w:p w14:paraId="2563621A" w14:textId="77777777" w:rsidR="003546F9" w:rsidRPr="003546F9" w:rsidRDefault="003546F9" w:rsidP="003546F9">
      <w:pPr>
        <w:spacing w:after="3" w:line="258" w:lineRule="auto"/>
        <w:ind w:left="360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•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>Represented SMU in the Singapore University Games in 2024 and clinched 3</w:t>
      </w:r>
      <w:r w:rsidRPr="003546F9">
        <w:rPr>
          <w:rFonts w:ascii="Arial" w:eastAsia="Arial" w:hAnsi="Arial" w:cs="Arial"/>
          <w:color w:val="000000"/>
          <w:kern w:val="0"/>
          <w:sz w:val="20"/>
          <w:vertAlign w:val="superscript"/>
          <w:lang w:val="en-GB" w:bidi="en-US"/>
          <w14:ligatures w14:val="none"/>
        </w:rPr>
        <w:t>rd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.</w:t>
      </w:r>
    </w:p>
    <w:p w14:paraId="70B739BD" w14:textId="77777777" w:rsidR="003546F9" w:rsidRPr="003546F9" w:rsidRDefault="003546F9" w:rsidP="003546F9">
      <w:pPr>
        <w:spacing w:after="3" w:line="258" w:lineRule="auto"/>
        <w:ind w:left="360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  </w:t>
      </w:r>
    </w:p>
    <w:p w14:paraId="402EEDA3" w14:textId="77777777" w:rsidR="003546F9" w:rsidRPr="003546F9" w:rsidRDefault="003546F9" w:rsidP="003546F9">
      <w:pPr>
        <w:spacing w:after="3" w:line="258" w:lineRule="auto"/>
        <w:ind w:left="360"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</w:p>
    <w:p w14:paraId="635F684B" w14:textId="2C0191A6" w:rsidR="003546F9" w:rsidRPr="003546F9" w:rsidRDefault="003546F9" w:rsidP="00293268">
      <w:pPr>
        <w:keepNext/>
        <w:keepLines/>
        <w:tabs>
          <w:tab w:val="right" w:pos="10773"/>
        </w:tabs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NATIONAL SERVICE</w:t>
      </w:r>
      <w:r w:rsidR="00293268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ab/>
      </w: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>Nov 2021- Nov 2022</w:t>
      </w:r>
    </w:p>
    <w:p w14:paraId="5E30FC88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Cs/>
          <w:i/>
          <w:iCs/>
          <w:color w:val="000000"/>
          <w:kern w:val="0"/>
          <w:sz w:val="20"/>
          <w:lang w:eastAsia="zh-CN"/>
          <w14:ligatures w14:val="none"/>
        </w:rPr>
        <w:t>Platoon Sergeant</w:t>
      </w:r>
    </w:p>
    <w:p w14:paraId="1854CDD7" w14:textId="77777777" w:rsidR="003546F9" w:rsidRPr="003546F9" w:rsidRDefault="003546F9" w:rsidP="003546F9">
      <w:pPr>
        <w:numPr>
          <w:ilvl w:val="0"/>
          <w:numId w:val="3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Spearheaded the mortar platoon to achieve the </w:t>
      </w:r>
      <w:proofErr w:type="gramStart"/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>best ever</w:t>
      </w:r>
      <w:proofErr w:type="gramEnd"/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score awarded to a mortar platoon in the Active Unit Training Evaluation Centre (ATEC) evaluation.</w:t>
      </w:r>
    </w:p>
    <w:p w14:paraId="0869822E" w14:textId="77777777" w:rsidR="003546F9" w:rsidRPr="003546F9" w:rsidRDefault="003546F9" w:rsidP="003546F9">
      <w:pPr>
        <w:spacing w:after="70" w:line="259" w:lineRule="auto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ab/>
        <w:t xml:space="preserve">      </w:t>
      </w:r>
      <w:r w:rsidRPr="003546F9">
        <w:rPr>
          <w:rFonts w:ascii="Arial" w:eastAsia="Arial" w:hAnsi="Arial" w:cs="Arial"/>
          <w:i/>
          <w:color w:val="7E7E7E"/>
          <w:kern w:val="0"/>
          <w:sz w:val="20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color w:val="000000"/>
          <w:kern w:val="0"/>
          <w:sz w:val="13"/>
          <w:lang w:val="en-GB" w:bidi="en-US"/>
          <w14:ligatures w14:val="none"/>
        </w:rPr>
        <w:t xml:space="preserve"> </w:t>
      </w:r>
    </w:p>
    <w:p w14:paraId="52B3E6B7" w14:textId="77777777" w:rsidR="003546F9" w:rsidRPr="003546F9" w:rsidRDefault="003546F9" w:rsidP="003546F9">
      <w:pPr>
        <w:keepNext/>
        <w:keepLines/>
        <w:spacing w:after="6" w:line="258" w:lineRule="auto"/>
        <w:ind w:left="10" w:hanging="10"/>
        <w:outlineLvl w:val="0"/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eastAsia="zh-CN"/>
          <w14:ligatures w14:val="none"/>
        </w:rPr>
        <w:t xml:space="preserve">ADDITIONAL INFORMATION  </w:t>
      </w:r>
    </w:p>
    <w:p w14:paraId="5AA6E9AC" w14:textId="77777777" w:rsidR="003546F9" w:rsidRPr="003546F9" w:rsidRDefault="003546F9" w:rsidP="003546F9">
      <w:pPr>
        <w:numPr>
          <w:ilvl w:val="0"/>
          <w:numId w:val="4"/>
        </w:numPr>
        <w:spacing w:after="3" w:line="258" w:lineRule="auto"/>
        <w:ind w:hanging="360"/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</w:pPr>
      <w:r w:rsidRPr="003546F9">
        <w:rPr>
          <w:rFonts w:ascii="Arial" w:eastAsia="Arial" w:hAnsi="Arial" w:cs="Arial"/>
          <w:b/>
          <w:color w:val="000000"/>
          <w:kern w:val="0"/>
          <w:sz w:val="20"/>
          <w:lang w:val="en-GB" w:bidi="en-US"/>
          <w14:ligatures w14:val="none"/>
        </w:rPr>
        <w:t>Interest: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Football, Technology, Integrative Systems and Skill-Based Volunteerism </w:t>
      </w:r>
      <w:r w:rsidRPr="003546F9">
        <w:rPr>
          <w:rFonts w:ascii="Arial" w:eastAsia="Arial" w:hAnsi="Arial" w:cs="Arial"/>
          <w:i/>
          <w:color w:val="7E7E7E"/>
          <w:kern w:val="0"/>
          <w:sz w:val="20"/>
          <w:lang w:val="en-GB" w:bidi="en-US"/>
          <w14:ligatures w14:val="none"/>
        </w:rPr>
        <w:t xml:space="preserve"> </w:t>
      </w:r>
      <w:r w:rsidRPr="003546F9">
        <w:rPr>
          <w:rFonts w:ascii="Arial" w:eastAsia="Arial" w:hAnsi="Arial" w:cs="Arial"/>
          <w:color w:val="000000"/>
          <w:kern w:val="0"/>
          <w:sz w:val="20"/>
          <w:lang w:val="en-GB" w:bidi="en-US"/>
          <w14:ligatures w14:val="none"/>
        </w:rPr>
        <w:t xml:space="preserve"> </w:t>
      </w:r>
    </w:p>
    <w:p w14:paraId="26D72DEC" w14:textId="77777777" w:rsidR="001B3E39" w:rsidRDefault="001B3E39"/>
    <w:sectPr w:rsidR="001B3E39" w:rsidSect="00293268">
      <w:headerReference w:type="even" r:id="rId12"/>
      <w:headerReference w:type="default" r:id="rId13"/>
      <w:headerReference w:type="first" r:id="rId14"/>
      <w:pgSz w:w="12240" w:h="15840"/>
      <w:pgMar w:top="1440" w:right="761" w:bottom="144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FE10D" w14:textId="77777777" w:rsidR="00C94A3B" w:rsidRDefault="00C94A3B">
      <w:pPr>
        <w:spacing w:after="0" w:line="240" w:lineRule="auto"/>
      </w:pPr>
      <w:r>
        <w:separator/>
      </w:r>
    </w:p>
  </w:endnote>
  <w:endnote w:type="continuationSeparator" w:id="0">
    <w:p w14:paraId="6DAB4C34" w14:textId="77777777" w:rsidR="00C94A3B" w:rsidRDefault="00C9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93924" w14:textId="77777777" w:rsidR="00C94A3B" w:rsidRDefault="00C94A3B">
      <w:pPr>
        <w:spacing w:after="0" w:line="240" w:lineRule="auto"/>
      </w:pPr>
      <w:r>
        <w:separator/>
      </w:r>
    </w:p>
  </w:footnote>
  <w:footnote w:type="continuationSeparator" w:id="0">
    <w:p w14:paraId="2A46E252" w14:textId="77777777" w:rsidR="00C94A3B" w:rsidRDefault="00C94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C1071" w14:textId="77777777" w:rsidR="005A6510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964DEB" wp14:editId="44382D4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1721044703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7ADB5" w14:textId="77777777" w:rsidR="005A6510" w:rsidRPr="00A87ACF" w:rsidRDefault="00000000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64D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105pt;height:25.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" filled="f" stroked="f">
              <v:textbox style="mso-fit-shape-to-text:t" inset="0,15pt,0,0">
                <w:txbxContent>
                  <w:p w14:paraId="03E7ADB5" w14:textId="77777777" w:rsidR="005A6510" w:rsidRPr="00A87ACF" w:rsidRDefault="00000000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1BF4E" w14:textId="77777777" w:rsidR="005A6510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A2DCED7" wp14:editId="0A64E3FA">
              <wp:simplePos x="446314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543165965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F9A3F" w14:textId="77777777" w:rsidR="005A6510" w:rsidRPr="00A87ACF" w:rsidRDefault="00000000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DCE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105pt;height:25.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" filled="f" stroked="f">
              <v:textbox style="mso-fit-shape-to-text:t" inset="0,15pt,0,0">
                <w:txbxContent>
                  <w:p w14:paraId="69FF9A3F" w14:textId="77777777" w:rsidR="005A6510" w:rsidRPr="00A87ACF" w:rsidRDefault="00000000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DA4F0" w14:textId="77777777" w:rsidR="005A6510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8AA770" wp14:editId="714667A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1278174938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D4426" w14:textId="77777777" w:rsidR="005A6510" w:rsidRPr="00A87ACF" w:rsidRDefault="00000000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AA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105pt;height:25.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" filled="f" stroked="f">
              <v:textbox style="mso-fit-shape-to-text:t" inset="0,15pt,0,0">
                <w:txbxContent>
                  <w:p w14:paraId="0DCD4426" w14:textId="77777777" w:rsidR="005A6510" w:rsidRPr="00A87ACF" w:rsidRDefault="00000000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95203"/>
    <w:multiLevelType w:val="hybridMultilevel"/>
    <w:tmpl w:val="2B00E47C"/>
    <w:lvl w:ilvl="0" w:tplc="FBC41470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0319E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9A96BA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CEA910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A6638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C2B7A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364D08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C6A24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C89642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C65A2"/>
    <w:multiLevelType w:val="hybridMultilevel"/>
    <w:tmpl w:val="A1A2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5A68"/>
    <w:multiLevelType w:val="hybridMultilevel"/>
    <w:tmpl w:val="21C84320"/>
    <w:lvl w:ilvl="0" w:tplc="B8B814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8656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D2BCC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284A9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9474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D8992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CCC08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68968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ADD0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EA70AA"/>
    <w:multiLevelType w:val="hybridMultilevel"/>
    <w:tmpl w:val="F9E43CC8"/>
    <w:lvl w:ilvl="0" w:tplc="191819B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602E1B7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39CAF5C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C7DE1EC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FAEA23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6B9C9C4A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73807E0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7134355E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E9A0401E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1243F5"/>
    <w:multiLevelType w:val="hybridMultilevel"/>
    <w:tmpl w:val="80EEA0CC"/>
    <w:lvl w:ilvl="0" w:tplc="4A3EA79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ACAE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3C4AF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8ECB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2A79E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8473D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510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20E3C6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884B4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9380787">
    <w:abstractNumId w:val="3"/>
  </w:num>
  <w:num w:numId="2" w16cid:durableId="1788812430">
    <w:abstractNumId w:val="4"/>
  </w:num>
  <w:num w:numId="3" w16cid:durableId="1737974634">
    <w:abstractNumId w:val="2"/>
  </w:num>
  <w:num w:numId="4" w16cid:durableId="1161697630">
    <w:abstractNumId w:val="0"/>
  </w:num>
  <w:num w:numId="5" w16cid:durableId="11379149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ONG Soo Mei">
    <w15:presenceInfo w15:providerId="AD" w15:userId="S::smwong@smu.edu.sg::426a1070-77fd-4a66-aeab-e3393e4f15b7"/>
  </w15:person>
  <w15:person w15:author="LIM Jitt Hing">
    <w15:presenceInfo w15:providerId="AD" w15:userId="S::jhlim.2023@scis.smu.edu.sg::8d78fd8e-341a-4346-a8bf-f1109ca2c0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F9"/>
    <w:rsid w:val="000913CF"/>
    <w:rsid w:val="001B3E39"/>
    <w:rsid w:val="00293268"/>
    <w:rsid w:val="003546F9"/>
    <w:rsid w:val="005A6510"/>
    <w:rsid w:val="005C29DC"/>
    <w:rsid w:val="0063677E"/>
    <w:rsid w:val="007214F6"/>
    <w:rsid w:val="00873B52"/>
    <w:rsid w:val="00896E8F"/>
    <w:rsid w:val="00927AEA"/>
    <w:rsid w:val="00C92691"/>
    <w:rsid w:val="00C94A3B"/>
    <w:rsid w:val="00CD591B"/>
    <w:rsid w:val="00ED7A42"/>
    <w:rsid w:val="00F27917"/>
    <w:rsid w:val="00F55CDC"/>
    <w:rsid w:val="00FC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C713"/>
  <w15:chartTrackingRefBased/>
  <w15:docId w15:val="{D1F004D5-AA98-9B4C-A4DA-923BD5AA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354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lim.2023@scis.smu.edu.s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tthing/FundTas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oonfeed-mauv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itthi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55933C-5C13-0040-B2B2-8C541EA7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Jitt Hing</dc:creator>
  <cp:keywords/>
  <dc:description/>
  <cp:lastModifiedBy>LIM Jitt Hing</cp:lastModifiedBy>
  <cp:revision>6</cp:revision>
  <dcterms:created xsi:type="dcterms:W3CDTF">2025-01-14T05:51:00Z</dcterms:created>
  <dcterms:modified xsi:type="dcterms:W3CDTF">2025-01-25T02:50:00Z</dcterms:modified>
</cp:coreProperties>
</file>